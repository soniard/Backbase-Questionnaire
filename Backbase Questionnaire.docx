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2A3" w:rsidRDefault="008B02A3"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Version Control</w:t>
      </w:r>
    </w:p>
    <w:tbl>
      <w:tblPr>
        <w:tblStyle w:val="TableGrid"/>
        <w:tblW w:w="0" w:type="auto"/>
        <w:tblLook w:val="04A0"/>
      </w:tblPr>
      <w:tblGrid>
        <w:gridCol w:w="1996"/>
        <w:gridCol w:w="1917"/>
        <w:gridCol w:w="1812"/>
        <w:gridCol w:w="1925"/>
        <w:gridCol w:w="1592"/>
      </w:tblGrid>
      <w:tr w:rsidR="00F26899" w:rsidTr="00F26899">
        <w:tc>
          <w:tcPr>
            <w:tcW w:w="1996"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Name of the document</w:t>
            </w:r>
          </w:p>
        </w:tc>
        <w:tc>
          <w:tcPr>
            <w:tcW w:w="1917"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Date</w:t>
            </w:r>
          </w:p>
        </w:tc>
        <w:tc>
          <w:tcPr>
            <w:tcW w:w="1812"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Version</w:t>
            </w:r>
          </w:p>
        </w:tc>
        <w:tc>
          <w:tcPr>
            <w:tcW w:w="1925"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Author/ Reviewer</w:t>
            </w:r>
          </w:p>
        </w:tc>
        <w:tc>
          <w:tcPr>
            <w:tcW w:w="1592"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Comments</w:t>
            </w:r>
          </w:p>
        </w:tc>
      </w:tr>
      <w:tr w:rsidR="00F26899" w:rsidTr="00F26899">
        <w:trPr>
          <w:trHeight w:val="281"/>
        </w:trPr>
        <w:tc>
          <w:tcPr>
            <w:tcW w:w="1996" w:type="dxa"/>
          </w:tcPr>
          <w:p w:rsidR="00F26899" w:rsidRDefault="00F26899" w:rsidP="008B02A3">
            <w:pPr>
              <w:pStyle w:val="NormalWeb"/>
              <w:spacing w:before="0" w:beforeAutospacing="0" w:after="0" w:afterAutospacing="0"/>
              <w:rPr>
                <w:rFonts w:ascii="Arial" w:hAnsi="Arial" w:cs="Arial"/>
                <w:color w:val="000000"/>
                <w:sz w:val="19"/>
                <w:szCs w:val="19"/>
              </w:rPr>
            </w:pPr>
            <w:proofErr w:type="spellStart"/>
            <w:r>
              <w:rPr>
                <w:rFonts w:ascii="Arial" w:hAnsi="Arial" w:cs="Arial"/>
                <w:color w:val="000000"/>
                <w:sz w:val="19"/>
                <w:szCs w:val="19"/>
              </w:rPr>
              <w:t>Backbase</w:t>
            </w:r>
            <w:proofErr w:type="spellEnd"/>
            <w:r>
              <w:rPr>
                <w:rFonts w:ascii="Arial" w:hAnsi="Arial" w:cs="Arial"/>
                <w:color w:val="000000"/>
                <w:sz w:val="19"/>
                <w:szCs w:val="19"/>
              </w:rPr>
              <w:t xml:space="preserve"> Questionnaire</w:t>
            </w:r>
          </w:p>
        </w:tc>
        <w:tc>
          <w:tcPr>
            <w:tcW w:w="1917"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13/01/2017</w:t>
            </w:r>
          </w:p>
        </w:tc>
        <w:tc>
          <w:tcPr>
            <w:tcW w:w="1812"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1.00</w:t>
            </w:r>
          </w:p>
        </w:tc>
        <w:tc>
          <w:tcPr>
            <w:tcW w:w="1925" w:type="dxa"/>
          </w:tcPr>
          <w:p w:rsidR="00F26899" w:rsidRDefault="00F26899" w:rsidP="008B02A3">
            <w:pPr>
              <w:pStyle w:val="NormalWeb"/>
              <w:spacing w:before="0" w:beforeAutospacing="0" w:after="0" w:afterAutospacing="0"/>
              <w:rPr>
                <w:rFonts w:ascii="Arial" w:hAnsi="Arial" w:cs="Arial"/>
                <w:color w:val="000000"/>
                <w:sz w:val="19"/>
                <w:szCs w:val="19"/>
              </w:rPr>
            </w:pPr>
            <w:proofErr w:type="spellStart"/>
            <w:r>
              <w:rPr>
                <w:rFonts w:ascii="Arial" w:hAnsi="Arial" w:cs="Arial"/>
                <w:color w:val="000000"/>
                <w:sz w:val="19"/>
                <w:szCs w:val="19"/>
              </w:rPr>
              <w:t>Backbase</w:t>
            </w:r>
            <w:proofErr w:type="spellEnd"/>
          </w:p>
        </w:tc>
        <w:tc>
          <w:tcPr>
            <w:tcW w:w="1592" w:type="dxa"/>
          </w:tcPr>
          <w:p w:rsidR="00F26899" w:rsidRDefault="00F26899" w:rsidP="008B02A3">
            <w:pPr>
              <w:pStyle w:val="NormalWeb"/>
              <w:spacing w:before="0" w:beforeAutospacing="0" w:after="0" w:afterAutospacing="0"/>
              <w:rPr>
                <w:rFonts w:ascii="Arial" w:hAnsi="Arial" w:cs="Arial"/>
                <w:color w:val="000000"/>
                <w:sz w:val="19"/>
                <w:szCs w:val="19"/>
              </w:rPr>
            </w:pPr>
            <w:proofErr w:type="spellStart"/>
            <w:r>
              <w:rPr>
                <w:rFonts w:ascii="Arial" w:hAnsi="Arial" w:cs="Arial"/>
                <w:color w:val="000000"/>
                <w:sz w:val="19"/>
                <w:szCs w:val="19"/>
              </w:rPr>
              <w:t>Baselined</w:t>
            </w:r>
            <w:proofErr w:type="spellEnd"/>
          </w:p>
        </w:tc>
      </w:tr>
      <w:tr w:rsidR="00F26899" w:rsidTr="00F26899">
        <w:tc>
          <w:tcPr>
            <w:tcW w:w="1996" w:type="dxa"/>
          </w:tcPr>
          <w:p w:rsidR="00F26899" w:rsidRDefault="00F26899" w:rsidP="001D3636">
            <w:pPr>
              <w:pStyle w:val="NormalWeb"/>
              <w:spacing w:before="0" w:beforeAutospacing="0" w:after="0" w:afterAutospacing="0"/>
              <w:rPr>
                <w:rFonts w:ascii="Arial" w:hAnsi="Arial" w:cs="Arial"/>
                <w:color w:val="000000"/>
                <w:sz w:val="19"/>
                <w:szCs w:val="19"/>
              </w:rPr>
            </w:pPr>
            <w:proofErr w:type="spellStart"/>
            <w:r>
              <w:rPr>
                <w:rFonts w:ascii="Arial" w:hAnsi="Arial" w:cs="Arial"/>
                <w:color w:val="000000"/>
                <w:sz w:val="19"/>
                <w:szCs w:val="19"/>
              </w:rPr>
              <w:t>Backbase</w:t>
            </w:r>
            <w:proofErr w:type="spellEnd"/>
            <w:r>
              <w:rPr>
                <w:rFonts w:ascii="Arial" w:hAnsi="Arial" w:cs="Arial"/>
                <w:color w:val="000000"/>
                <w:sz w:val="19"/>
                <w:szCs w:val="19"/>
              </w:rPr>
              <w:t xml:space="preserve"> Questionnaire</w:t>
            </w:r>
          </w:p>
        </w:tc>
        <w:tc>
          <w:tcPr>
            <w:tcW w:w="1917"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17/01/17</w:t>
            </w:r>
          </w:p>
        </w:tc>
        <w:tc>
          <w:tcPr>
            <w:tcW w:w="1812"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1.0a</w:t>
            </w:r>
          </w:p>
        </w:tc>
        <w:tc>
          <w:tcPr>
            <w:tcW w:w="1925" w:type="dxa"/>
          </w:tcPr>
          <w:p w:rsidR="00F26899" w:rsidRDefault="00F26899"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Sonia </w:t>
            </w:r>
            <w:proofErr w:type="spellStart"/>
            <w:r>
              <w:rPr>
                <w:rFonts w:ascii="Arial" w:hAnsi="Arial" w:cs="Arial"/>
                <w:color w:val="000000"/>
                <w:sz w:val="19"/>
                <w:szCs w:val="19"/>
              </w:rPr>
              <w:t>Deshpande</w:t>
            </w:r>
            <w:proofErr w:type="spellEnd"/>
          </w:p>
        </w:tc>
        <w:tc>
          <w:tcPr>
            <w:tcW w:w="1592" w:type="dxa"/>
          </w:tcPr>
          <w:p w:rsidR="00F26899" w:rsidRDefault="00A25227" w:rsidP="008B02A3">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Responses are added</w:t>
            </w:r>
          </w:p>
        </w:tc>
      </w:tr>
      <w:tr w:rsidR="00F26899" w:rsidTr="00F26899">
        <w:tc>
          <w:tcPr>
            <w:tcW w:w="1996" w:type="dxa"/>
          </w:tcPr>
          <w:p w:rsidR="00F26899" w:rsidRDefault="00F26899" w:rsidP="008B02A3">
            <w:pPr>
              <w:pStyle w:val="NormalWeb"/>
              <w:spacing w:before="0" w:beforeAutospacing="0" w:after="0" w:afterAutospacing="0"/>
              <w:rPr>
                <w:rFonts w:ascii="Arial" w:hAnsi="Arial" w:cs="Arial"/>
                <w:color w:val="000000"/>
                <w:sz w:val="19"/>
                <w:szCs w:val="19"/>
              </w:rPr>
            </w:pPr>
          </w:p>
        </w:tc>
        <w:tc>
          <w:tcPr>
            <w:tcW w:w="1917" w:type="dxa"/>
          </w:tcPr>
          <w:p w:rsidR="00F26899" w:rsidRDefault="00F26899" w:rsidP="008B02A3">
            <w:pPr>
              <w:pStyle w:val="NormalWeb"/>
              <w:spacing w:before="0" w:beforeAutospacing="0" w:after="0" w:afterAutospacing="0"/>
              <w:rPr>
                <w:rFonts w:ascii="Arial" w:hAnsi="Arial" w:cs="Arial"/>
                <w:color w:val="000000"/>
                <w:sz w:val="19"/>
                <w:szCs w:val="19"/>
              </w:rPr>
            </w:pPr>
          </w:p>
        </w:tc>
        <w:tc>
          <w:tcPr>
            <w:tcW w:w="1812" w:type="dxa"/>
          </w:tcPr>
          <w:p w:rsidR="00F26899" w:rsidRDefault="00F26899" w:rsidP="008B02A3">
            <w:pPr>
              <w:pStyle w:val="NormalWeb"/>
              <w:spacing w:before="0" w:beforeAutospacing="0" w:after="0" w:afterAutospacing="0"/>
              <w:rPr>
                <w:rFonts w:ascii="Arial" w:hAnsi="Arial" w:cs="Arial"/>
                <w:color w:val="000000"/>
                <w:sz w:val="19"/>
                <w:szCs w:val="19"/>
              </w:rPr>
            </w:pPr>
          </w:p>
        </w:tc>
        <w:tc>
          <w:tcPr>
            <w:tcW w:w="1925" w:type="dxa"/>
          </w:tcPr>
          <w:p w:rsidR="00F26899" w:rsidRDefault="00F26899" w:rsidP="008B02A3">
            <w:pPr>
              <w:pStyle w:val="NormalWeb"/>
              <w:spacing w:before="0" w:beforeAutospacing="0" w:after="0" w:afterAutospacing="0"/>
              <w:rPr>
                <w:rFonts w:ascii="Arial" w:hAnsi="Arial" w:cs="Arial"/>
                <w:color w:val="000000"/>
                <w:sz w:val="19"/>
                <w:szCs w:val="19"/>
              </w:rPr>
            </w:pPr>
          </w:p>
        </w:tc>
        <w:tc>
          <w:tcPr>
            <w:tcW w:w="1592" w:type="dxa"/>
          </w:tcPr>
          <w:p w:rsidR="00F26899" w:rsidRDefault="00F26899" w:rsidP="008B02A3">
            <w:pPr>
              <w:pStyle w:val="NormalWeb"/>
              <w:spacing w:before="0" w:beforeAutospacing="0" w:after="0" w:afterAutospacing="0"/>
              <w:rPr>
                <w:rFonts w:ascii="Arial" w:hAnsi="Arial" w:cs="Arial"/>
                <w:color w:val="000000"/>
                <w:sz w:val="19"/>
                <w:szCs w:val="19"/>
              </w:rPr>
            </w:pPr>
          </w:p>
        </w:tc>
      </w:tr>
    </w:tbl>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References</w:t>
      </w: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tbl>
      <w:tblPr>
        <w:tblStyle w:val="TableGrid"/>
        <w:tblW w:w="0" w:type="auto"/>
        <w:tblLook w:val="04A0"/>
      </w:tblPr>
      <w:tblGrid>
        <w:gridCol w:w="2847"/>
        <w:gridCol w:w="2073"/>
        <w:gridCol w:w="2108"/>
        <w:gridCol w:w="2214"/>
      </w:tblGrid>
      <w:tr w:rsidR="00A46B1D" w:rsidTr="00A46B1D">
        <w:tc>
          <w:tcPr>
            <w:tcW w:w="2847" w:type="dxa"/>
          </w:tcPr>
          <w:p w:rsidR="00082366"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Name of the document</w:t>
            </w:r>
          </w:p>
        </w:tc>
        <w:tc>
          <w:tcPr>
            <w:tcW w:w="2073" w:type="dxa"/>
          </w:tcPr>
          <w:p w:rsidR="00082366"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Date</w:t>
            </w:r>
          </w:p>
        </w:tc>
        <w:tc>
          <w:tcPr>
            <w:tcW w:w="2108" w:type="dxa"/>
          </w:tcPr>
          <w:p w:rsidR="00082366"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Version</w:t>
            </w:r>
          </w:p>
        </w:tc>
        <w:tc>
          <w:tcPr>
            <w:tcW w:w="2214" w:type="dxa"/>
          </w:tcPr>
          <w:p w:rsidR="00082366"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Author/Reviewer</w:t>
            </w:r>
          </w:p>
        </w:tc>
      </w:tr>
      <w:tr w:rsidR="00A46B1D" w:rsidTr="00A46B1D">
        <w:tc>
          <w:tcPr>
            <w:tcW w:w="2847" w:type="dxa"/>
          </w:tcPr>
          <w:p w:rsidR="00A46B1D" w:rsidRDefault="00A46B1D" w:rsidP="001D3636">
            <w:pPr>
              <w:pStyle w:val="NormalWeb"/>
              <w:spacing w:before="0" w:beforeAutospacing="0" w:after="0" w:afterAutospacing="0"/>
              <w:rPr>
                <w:rFonts w:ascii="Arial" w:hAnsi="Arial" w:cs="Arial"/>
                <w:color w:val="000000"/>
                <w:sz w:val="19"/>
                <w:szCs w:val="19"/>
              </w:rPr>
            </w:pPr>
            <w:r w:rsidRPr="00A46B1D">
              <w:rPr>
                <w:rFonts w:ascii="Arial" w:hAnsi="Arial" w:cs="Arial"/>
                <w:color w:val="000000"/>
                <w:sz w:val="19"/>
                <w:szCs w:val="19"/>
              </w:rPr>
              <w:t xml:space="preserve">Test </w:t>
            </w:r>
            <w:proofErr w:type="spellStart"/>
            <w:r w:rsidRPr="00A46B1D">
              <w:rPr>
                <w:rFonts w:ascii="Arial" w:hAnsi="Arial" w:cs="Arial"/>
                <w:color w:val="000000"/>
                <w:sz w:val="19"/>
                <w:szCs w:val="19"/>
              </w:rPr>
              <w:t>cases_ComputerDBApplication</w:t>
            </w:r>
            <w:proofErr w:type="spellEnd"/>
          </w:p>
        </w:tc>
        <w:tc>
          <w:tcPr>
            <w:tcW w:w="2073" w:type="dxa"/>
          </w:tcPr>
          <w:p w:rsidR="00A46B1D"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17/01/17</w:t>
            </w:r>
          </w:p>
        </w:tc>
        <w:tc>
          <w:tcPr>
            <w:tcW w:w="2108" w:type="dxa"/>
          </w:tcPr>
          <w:p w:rsidR="00A46B1D"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1.00</w:t>
            </w:r>
          </w:p>
        </w:tc>
        <w:tc>
          <w:tcPr>
            <w:tcW w:w="2214" w:type="dxa"/>
          </w:tcPr>
          <w:p w:rsidR="00A46B1D"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Sonia </w:t>
            </w:r>
            <w:proofErr w:type="spellStart"/>
            <w:r>
              <w:rPr>
                <w:rFonts w:ascii="Arial" w:hAnsi="Arial" w:cs="Arial"/>
                <w:color w:val="000000"/>
                <w:sz w:val="19"/>
                <w:szCs w:val="19"/>
              </w:rPr>
              <w:t>Deshpande</w:t>
            </w:r>
            <w:proofErr w:type="spellEnd"/>
          </w:p>
        </w:tc>
      </w:tr>
      <w:tr w:rsidR="00A46B1D" w:rsidTr="00A46B1D">
        <w:tc>
          <w:tcPr>
            <w:tcW w:w="2847" w:type="dxa"/>
          </w:tcPr>
          <w:p w:rsidR="00A46B1D" w:rsidRDefault="00A46B1D" w:rsidP="001D3636">
            <w:pPr>
              <w:pStyle w:val="NormalWeb"/>
              <w:spacing w:before="0" w:beforeAutospacing="0" w:after="0" w:afterAutospacing="0"/>
              <w:rPr>
                <w:rFonts w:ascii="Arial" w:hAnsi="Arial" w:cs="Arial"/>
                <w:color w:val="000000"/>
                <w:sz w:val="19"/>
                <w:szCs w:val="19"/>
              </w:rPr>
            </w:pPr>
            <w:proofErr w:type="spellStart"/>
            <w:r w:rsidRPr="00A46B1D">
              <w:rPr>
                <w:rFonts w:ascii="Arial" w:hAnsi="Arial" w:cs="Arial"/>
                <w:color w:val="000000"/>
                <w:sz w:val="19"/>
                <w:szCs w:val="19"/>
              </w:rPr>
              <w:t>TestScripts_ComputerDB</w:t>
            </w:r>
            <w:proofErr w:type="spellEnd"/>
            <w:r w:rsidRPr="00A46B1D">
              <w:rPr>
                <w:rFonts w:ascii="Arial" w:hAnsi="Arial" w:cs="Arial"/>
                <w:color w:val="000000"/>
                <w:sz w:val="19"/>
                <w:szCs w:val="19"/>
              </w:rPr>
              <w:t xml:space="preserve"> Application</w:t>
            </w:r>
          </w:p>
        </w:tc>
        <w:tc>
          <w:tcPr>
            <w:tcW w:w="2073" w:type="dxa"/>
          </w:tcPr>
          <w:p w:rsidR="00A46B1D"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17/01/17</w:t>
            </w:r>
          </w:p>
        </w:tc>
        <w:tc>
          <w:tcPr>
            <w:tcW w:w="2108" w:type="dxa"/>
          </w:tcPr>
          <w:p w:rsidR="00A46B1D"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1.00</w:t>
            </w:r>
          </w:p>
        </w:tc>
        <w:tc>
          <w:tcPr>
            <w:tcW w:w="2214" w:type="dxa"/>
          </w:tcPr>
          <w:p w:rsidR="00A46B1D" w:rsidRDefault="00A46B1D" w:rsidP="001D3636">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Sonia </w:t>
            </w:r>
            <w:proofErr w:type="spellStart"/>
            <w:r>
              <w:rPr>
                <w:rFonts w:ascii="Arial" w:hAnsi="Arial" w:cs="Arial"/>
                <w:color w:val="000000"/>
                <w:sz w:val="19"/>
                <w:szCs w:val="19"/>
              </w:rPr>
              <w:t>Deshpande</w:t>
            </w:r>
            <w:proofErr w:type="spellEnd"/>
          </w:p>
        </w:tc>
      </w:tr>
      <w:tr w:rsidR="00A46B1D" w:rsidTr="00A46B1D">
        <w:tc>
          <w:tcPr>
            <w:tcW w:w="2847" w:type="dxa"/>
          </w:tcPr>
          <w:p w:rsidR="00A46B1D" w:rsidRDefault="00A46B1D" w:rsidP="001D3636">
            <w:pPr>
              <w:pStyle w:val="NormalWeb"/>
              <w:spacing w:before="0" w:beforeAutospacing="0" w:after="0" w:afterAutospacing="0"/>
              <w:rPr>
                <w:rFonts w:ascii="Arial" w:hAnsi="Arial" w:cs="Arial"/>
                <w:color w:val="000000"/>
                <w:sz w:val="19"/>
                <w:szCs w:val="19"/>
              </w:rPr>
            </w:pPr>
          </w:p>
        </w:tc>
        <w:tc>
          <w:tcPr>
            <w:tcW w:w="2073" w:type="dxa"/>
          </w:tcPr>
          <w:p w:rsidR="00A46B1D" w:rsidRDefault="00A46B1D" w:rsidP="001D3636">
            <w:pPr>
              <w:pStyle w:val="NormalWeb"/>
              <w:spacing w:before="0" w:beforeAutospacing="0" w:after="0" w:afterAutospacing="0"/>
              <w:rPr>
                <w:rFonts w:ascii="Arial" w:hAnsi="Arial" w:cs="Arial"/>
                <w:color w:val="000000"/>
                <w:sz w:val="19"/>
                <w:szCs w:val="19"/>
              </w:rPr>
            </w:pPr>
          </w:p>
        </w:tc>
        <w:tc>
          <w:tcPr>
            <w:tcW w:w="2108" w:type="dxa"/>
          </w:tcPr>
          <w:p w:rsidR="00A46B1D" w:rsidRDefault="00A46B1D" w:rsidP="001D3636">
            <w:pPr>
              <w:pStyle w:val="NormalWeb"/>
              <w:spacing w:before="0" w:beforeAutospacing="0" w:after="0" w:afterAutospacing="0"/>
              <w:rPr>
                <w:rFonts w:ascii="Arial" w:hAnsi="Arial" w:cs="Arial"/>
                <w:color w:val="000000"/>
                <w:sz w:val="19"/>
                <w:szCs w:val="19"/>
              </w:rPr>
            </w:pPr>
          </w:p>
        </w:tc>
        <w:tc>
          <w:tcPr>
            <w:tcW w:w="2214" w:type="dxa"/>
          </w:tcPr>
          <w:p w:rsidR="00A46B1D" w:rsidRDefault="00A46B1D" w:rsidP="001D3636">
            <w:pPr>
              <w:pStyle w:val="NormalWeb"/>
              <w:spacing w:before="0" w:beforeAutospacing="0" w:after="0" w:afterAutospacing="0"/>
              <w:rPr>
                <w:rFonts w:ascii="Arial" w:hAnsi="Arial" w:cs="Arial"/>
                <w:color w:val="000000"/>
                <w:sz w:val="19"/>
                <w:szCs w:val="19"/>
              </w:rPr>
            </w:pPr>
          </w:p>
        </w:tc>
      </w:tr>
    </w:tbl>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082366" w:rsidRDefault="00082366" w:rsidP="008B02A3">
      <w:pPr>
        <w:pStyle w:val="NormalWeb"/>
        <w:shd w:val="clear" w:color="auto" w:fill="FFFFFF"/>
        <w:spacing w:before="0" w:beforeAutospacing="0" w:after="0" w:afterAutospacing="0"/>
        <w:rPr>
          <w:rFonts w:ascii="Arial" w:hAnsi="Arial" w:cs="Arial"/>
          <w:color w:val="000000"/>
          <w:sz w:val="19"/>
          <w:szCs w:val="19"/>
        </w:rPr>
      </w:pPr>
    </w:p>
    <w:p w:rsidR="00181456"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Questions:</w:t>
      </w:r>
      <w:r>
        <w:rPr>
          <w:rFonts w:ascii="Arial" w:hAnsi="Arial" w:cs="Arial"/>
          <w:color w:val="000000"/>
          <w:sz w:val="19"/>
          <w:szCs w:val="19"/>
        </w:rPr>
        <w:br/>
      </w:r>
    </w:p>
    <w:p w:rsidR="00181456"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 xml:space="preserve">- Do you have any hands on experience with automation? </w:t>
      </w:r>
    </w:p>
    <w:p w:rsidR="00181456"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 xml:space="preserve">Answer: </w:t>
      </w:r>
    </w:p>
    <w:p w:rsidR="00181456" w:rsidRDefault="008B02A3" w:rsidP="008B02A3">
      <w:pPr>
        <w:pStyle w:val="NormalWeb"/>
        <w:shd w:val="clear" w:color="auto" w:fill="FFFFFF"/>
        <w:spacing w:before="0" w:beforeAutospacing="0" w:after="0" w:afterAutospacing="0"/>
        <w:rPr>
          <w:rFonts w:ascii="Arial" w:hAnsi="Arial" w:cs="Arial"/>
          <w:b/>
          <w:i/>
          <w:color w:val="00B0F0"/>
          <w:sz w:val="19"/>
          <w:szCs w:val="19"/>
        </w:rPr>
      </w:pPr>
      <w:r w:rsidRPr="002221D2">
        <w:rPr>
          <w:rFonts w:ascii="Arial" w:hAnsi="Arial" w:cs="Arial"/>
          <w:b/>
          <w:i/>
          <w:color w:val="00B0F0"/>
          <w:sz w:val="19"/>
          <w:szCs w:val="19"/>
        </w:rPr>
        <w:t>Yes</w:t>
      </w:r>
    </w:p>
    <w:p w:rsidR="00701605" w:rsidRPr="002221D2" w:rsidRDefault="00701605" w:rsidP="008B02A3">
      <w:pPr>
        <w:pStyle w:val="NormalWeb"/>
        <w:shd w:val="clear" w:color="auto" w:fill="FFFFFF"/>
        <w:spacing w:before="0" w:beforeAutospacing="0" w:after="0" w:afterAutospacing="0"/>
        <w:rPr>
          <w:rFonts w:ascii="Arial" w:hAnsi="Arial" w:cs="Arial"/>
          <w:b/>
          <w:i/>
          <w:color w:val="00B0F0"/>
          <w:sz w:val="19"/>
          <w:szCs w:val="19"/>
        </w:rPr>
      </w:pPr>
    </w:p>
    <w:p w:rsidR="00181456" w:rsidRPr="00701605" w:rsidRDefault="00181456" w:rsidP="008B02A3">
      <w:pPr>
        <w:pStyle w:val="NormalWeb"/>
        <w:shd w:val="clear" w:color="auto" w:fill="FFFFFF"/>
        <w:spacing w:before="0" w:beforeAutospacing="0" w:after="0" w:afterAutospacing="0"/>
        <w:rPr>
          <w:rFonts w:ascii="Arial" w:hAnsi="Arial" w:cs="Arial"/>
          <w:color w:val="000000"/>
          <w:sz w:val="19"/>
          <w:szCs w:val="19"/>
        </w:rPr>
      </w:pPr>
      <w:r w:rsidRPr="00701605">
        <w:rPr>
          <w:rFonts w:ascii="Arial" w:hAnsi="Arial" w:cs="Arial"/>
          <w:color w:val="000000"/>
          <w:sz w:val="19"/>
          <w:szCs w:val="19"/>
        </w:rPr>
        <w:t>Tools that you use:</w:t>
      </w:r>
    </w:p>
    <w:p w:rsidR="00181456" w:rsidRPr="002221D2" w:rsidRDefault="001E572E" w:rsidP="008B02A3">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I’ve done</w:t>
      </w:r>
      <w:r w:rsidR="00181456" w:rsidRPr="002221D2">
        <w:rPr>
          <w:rFonts w:ascii="Arial" w:hAnsi="Arial" w:cs="Arial"/>
          <w:i/>
          <w:color w:val="00B0F0"/>
          <w:sz w:val="19"/>
          <w:szCs w:val="19"/>
        </w:rPr>
        <w:t xml:space="preserve"> formal training on Quick Test Professional and Rational Functional Tester. </w:t>
      </w:r>
      <w:r w:rsidRPr="002221D2">
        <w:rPr>
          <w:rFonts w:ascii="Arial" w:hAnsi="Arial" w:cs="Arial"/>
          <w:i/>
          <w:color w:val="00B0F0"/>
          <w:sz w:val="19"/>
          <w:szCs w:val="19"/>
        </w:rPr>
        <w:t>There was a limited opportunity to use these tools due to the nature of projects</w:t>
      </w:r>
      <w:r w:rsidR="00181456" w:rsidRPr="002221D2">
        <w:rPr>
          <w:rFonts w:ascii="Arial" w:hAnsi="Arial" w:cs="Arial"/>
          <w:i/>
          <w:color w:val="00B0F0"/>
          <w:sz w:val="19"/>
          <w:szCs w:val="19"/>
        </w:rPr>
        <w:t>.</w:t>
      </w:r>
    </w:p>
    <w:p w:rsidR="00181456" w:rsidRPr="002221D2" w:rsidRDefault="00181456" w:rsidP="00181456">
      <w:pPr>
        <w:pStyle w:val="NormalWeb"/>
        <w:shd w:val="clear" w:color="auto" w:fill="FFFFFF"/>
        <w:spacing w:before="0" w:beforeAutospacing="0" w:after="0" w:afterAutospacing="0"/>
        <w:rPr>
          <w:ins w:id="0" w:author="Sonia Deshpande" w:date="2017-01-15T16:35:00Z"/>
          <w:rFonts w:ascii="Arial" w:hAnsi="Arial" w:cs="Arial"/>
          <w:i/>
          <w:color w:val="00B0F0"/>
          <w:sz w:val="19"/>
          <w:szCs w:val="19"/>
        </w:rPr>
      </w:pPr>
      <w:r w:rsidRPr="002221D2">
        <w:rPr>
          <w:rFonts w:ascii="Arial" w:hAnsi="Arial" w:cs="Arial"/>
          <w:i/>
          <w:color w:val="00B0F0"/>
          <w:sz w:val="19"/>
          <w:szCs w:val="19"/>
        </w:rPr>
        <w:t xml:space="preserve">Currently, I am using our in-house platform called INQ which </w:t>
      </w:r>
      <w:r w:rsidR="001B3D1C" w:rsidRPr="002221D2">
        <w:rPr>
          <w:rFonts w:ascii="Arial" w:hAnsi="Arial" w:cs="Arial"/>
          <w:i/>
          <w:color w:val="00B0F0"/>
          <w:sz w:val="19"/>
          <w:szCs w:val="19"/>
        </w:rPr>
        <w:t>is</w:t>
      </w:r>
      <w:r w:rsidRPr="002221D2">
        <w:rPr>
          <w:rFonts w:ascii="Arial" w:hAnsi="Arial" w:cs="Arial"/>
          <w:i/>
          <w:color w:val="00B0F0"/>
          <w:sz w:val="19"/>
          <w:szCs w:val="19"/>
        </w:rPr>
        <w:t xml:space="preserve"> use</w:t>
      </w:r>
      <w:r w:rsidR="001B3D1C" w:rsidRPr="002221D2">
        <w:rPr>
          <w:rFonts w:ascii="Arial" w:hAnsi="Arial" w:cs="Arial"/>
          <w:i/>
          <w:color w:val="00B0F0"/>
          <w:sz w:val="19"/>
          <w:szCs w:val="19"/>
        </w:rPr>
        <w:t>d</w:t>
      </w:r>
      <w:r w:rsidRPr="002221D2">
        <w:rPr>
          <w:rFonts w:ascii="Arial" w:hAnsi="Arial" w:cs="Arial"/>
          <w:i/>
          <w:color w:val="00B0F0"/>
          <w:sz w:val="19"/>
          <w:szCs w:val="19"/>
        </w:rPr>
        <w:t xml:space="preserve"> to automate</w:t>
      </w:r>
      <w:r w:rsidR="001B3D1C" w:rsidRPr="002221D2">
        <w:rPr>
          <w:rFonts w:ascii="Arial" w:hAnsi="Arial" w:cs="Arial"/>
          <w:i/>
          <w:color w:val="00B0F0"/>
          <w:sz w:val="19"/>
          <w:szCs w:val="19"/>
        </w:rPr>
        <w:t xml:space="preserve"> the</w:t>
      </w:r>
      <w:r w:rsidRPr="002221D2">
        <w:rPr>
          <w:rFonts w:ascii="Arial" w:hAnsi="Arial" w:cs="Arial"/>
          <w:i/>
          <w:color w:val="00B0F0"/>
          <w:sz w:val="19"/>
          <w:szCs w:val="19"/>
        </w:rPr>
        <w:t xml:space="preserve"> tests. This is a desktop based tool and the</w:t>
      </w:r>
      <w:r w:rsidR="001B3D1C" w:rsidRPr="002221D2">
        <w:rPr>
          <w:rFonts w:ascii="Arial" w:hAnsi="Arial" w:cs="Arial"/>
          <w:i/>
          <w:color w:val="00B0F0"/>
          <w:sz w:val="19"/>
          <w:szCs w:val="19"/>
        </w:rPr>
        <w:t xml:space="preserve"> required</w:t>
      </w:r>
      <w:r w:rsidRPr="002221D2">
        <w:rPr>
          <w:rFonts w:ascii="Arial" w:hAnsi="Arial" w:cs="Arial"/>
          <w:i/>
          <w:color w:val="00B0F0"/>
          <w:sz w:val="19"/>
          <w:szCs w:val="19"/>
        </w:rPr>
        <w:t xml:space="preserve"> functions are customised and written for easy user experience. The platform is based on C# syntax.</w:t>
      </w:r>
    </w:p>
    <w:p w:rsidR="00FA72AF" w:rsidRPr="002221D2" w:rsidRDefault="00753A40"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In my current assignment,</w:t>
      </w:r>
      <w:r w:rsidR="00F2351B" w:rsidRPr="002221D2">
        <w:rPr>
          <w:rFonts w:ascii="Arial" w:hAnsi="Arial" w:cs="Arial"/>
          <w:i/>
          <w:color w:val="00B0F0"/>
          <w:sz w:val="19"/>
          <w:szCs w:val="19"/>
        </w:rPr>
        <w:t xml:space="preserve"> </w:t>
      </w:r>
      <w:r w:rsidR="001B3D1C" w:rsidRPr="002221D2">
        <w:rPr>
          <w:rFonts w:ascii="Arial" w:hAnsi="Arial" w:cs="Arial"/>
          <w:i/>
          <w:color w:val="00B0F0"/>
          <w:sz w:val="19"/>
          <w:szCs w:val="19"/>
        </w:rPr>
        <w:t>project team</w:t>
      </w:r>
      <w:r w:rsidRPr="002221D2">
        <w:rPr>
          <w:rFonts w:ascii="Arial" w:hAnsi="Arial" w:cs="Arial"/>
          <w:i/>
          <w:color w:val="00B0F0"/>
          <w:sz w:val="19"/>
          <w:szCs w:val="19"/>
        </w:rPr>
        <w:t xml:space="preserve"> develop</w:t>
      </w:r>
      <w:r w:rsidR="001B3D1C" w:rsidRPr="002221D2">
        <w:rPr>
          <w:rFonts w:ascii="Arial" w:hAnsi="Arial" w:cs="Arial"/>
          <w:i/>
          <w:color w:val="00B0F0"/>
          <w:sz w:val="19"/>
          <w:szCs w:val="19"/>
        </w:rPr>
        <w:t>s</w:t>
      </w:r>
      <w:r w:rsidRPr="002221D2">
        <w:rPr>
          <w:rFonts w:ascii="Arial" w:hAnsi="Arial" w:cs="Arial"/>
          <w:i/>
          <w:color w:val="00B0F0"/>
          <w:sz w:val="19"/>
          <w:szCs w:val="19"/>
        </w:rPr>
        <w:t xml:space="preserve"> </w:t>
      </w:r>
      <w:r w:rsidR="00F2351B" w:rsidRPr="002221D2">
        <w:rPr>
          <w:rFonts w:ascii="Arial" w:hAnsi="Arial" w:cs="Arial"/>
          <w:i/>
          <w:color w:val="00B0F0"/>
          <w:sz w:val="19"/>
          <w:szCs w:val="19"/>
        </w:rPr>
        <w:t>test tools for our customers and the main aim</w:t>
      </w:r>
      <w:r w:rsidR="00FA72AF" w:rsidRPr="002221D2">
        <w:rPr>
          <w:rFonts w:ascii="Arial" w:hAnsi="Arial" w:cs="Arial"/>
          <w:i/>
          <w:color w:val="00B0F0"/>
          <w:sz w:val="19"/>
          <w:szCs w:val="19"/>
        </w:rPr>
        <w:t xml:space="preserve"> is</w:t>
      </w:r>
      <w:r w:rsidR="00F2351B" w:rsidRPr="002221D2">
        <w:rPr>
          <w:rFonts w:ascii="Arial" w:hAnsi="Arial" w:cs="Arial"/>
          <w:i/>
          <w:color w:val="00B0F0"/>
          <w:sz w:val="19"/>
          <w:szCs w:val="19"/>
        </w:rPr>
        <w:t xml:space="preserve"> to enable the customers to do their own testing with the help of </w:t>
      </w:r>
      <w:r w:rsidR="001E2394" w:rsidRPr="002221D2">
        <w:rPr>
          <w:rFonts w:ascii="Arial" w:hAnsi="Arial" w:cs="Arial"/>
          <w:i/>
          <w:color w:val="00B0F0"/>
          <w:sz w:val="19"/>
          <w:szCs w:val="19"/>
        </w:rPr>
        <w:t>these</w:t>
      </w:r>
      <w:r w:rsidR="00F2351B" w:rsidRPr="002221D2">
        <w:rPr>
          <w:rFonts w:ascii="Arial" w:hAnsi="Arial" w:cs="Arial"/>
          <w:i/>
          <w:color w:val="00B0F0"/>
          <w:sz w:val="19"/>
          <w:szCs w:val="19"/>
        </w:rPr>
        <w:t xml:space="preserve"> tools. To achieve </w:t>
      </w:r>
      <w:r w:rsidRPr="002221D2">
        <w:rPr>
          <w:rFonts w:ascii="Arial" w:hAnsi="Arial" w:cs="Arial"/>
          <w:i/>
          <w:color w:val="00B0F0"/>
          <w:sz w:val="19"/>
          <w:szCs w:val="19"/>
        </w:rPr>
        <w:t>this goal, functions are built</w:t>
      </w:r>
      <w:r w:rsidR="00F2351B" w:rsidRPr="002221D2">
        <w:rPr>
          <w:rFonts w:ascii="Arial" w:hAnsi="Arial" w:cs="Arial"/>
          <w:i/>
          <w:color w:val="00B0F0"/>
          <w:sz w:val="19"/>
          <w:szCs w:val="19"/>
        </w:rPr>
        <w:t xml:space="preserve"> and test</w:t>
      </w:r>
      <w:r w:rsidRPr="002221D2">
        <w:rPr>
          <w:rFonts w:ascii="Arial" w:hAnsi="Arial" w:cs="Arial"/>
          <w:i/>
          <w:color w:val="00B0F0"/>
          <w:sz w:val="19"/>
          <w:szCs w:val="19"/>
        </w:rPr>
        <w:t>ed</w:t>
      </w:r>
      <w:r w:rsidR="00F2351B" w:rsidRPr="002221D2">
        <w:rPr>
          <w:rFonts w:ascii="Arial" w:hAnsi="Arial" w:cs="Arial"/>
          <w:i/>
          <w:color w:val="00B0F0"/>
          <w:sz w:val="19"/>
          <w:szCs w:val="19"/>
        </w:rPr>
        <w:t xml:space="preserve"> </w:t>
      </w:r>
      <w:r w:rsidR="00FA72AF" w:rsidRPr="002221D2">
        <w:rPr>
          <w:rFonts w:ascii="Arial" w:hAnsi="Arial" w:cs="Arial"/>
          <w:i/>
          <w:color w:val="00B0F0"/>
          <w:sz w:val="19"/>
          <w:szCs w:val="19"/>
        </w:rPr>
        <w:t xml:space="preserve">which serve the desired purpose. </w:t>
      </w:r>
      <w:r w:rsidR="001E2394" w:rsidRPr="002221D2">
        <w:rPr>
          <w:rFonts w:ascii="Arial" w:hAnsi="Arial" w:cs="Arial"/>
          <w:i/>
          <w:color w:val="00B0F0"/>
          <w:sz w:val="19"/>
          <w:szCs w:val="19"/>
        </w:rPr>
        <w:t>There exists</w:t>
      </w:r>
      <w:r w:rsidR="001B3D1C" w:rsidRPr="002221D2">
        <w:rPr>
          <w:rFonts w:ascii="Arial" w:hAnsi="Arial" w:cs="Arial"/>
          <w:i/>
          <w:color w:val="00B0F0"/>
          <w:sz w:val="19"/>
          <w:szCs w:val="19"/>
        </w:rPr>
        <w:t xml:space="preserve"> a library</w:t>
      </w:r>
      <w:r w:rsidR="00FA72AF" w:rsidRPr="002221D2">
        <w:rPr>
          <w:rFonts w:ascii="Arial" w:hAnsi="Arial" w:cs="Arial"/>
          <w:i/>
          <w:color w:val="00B0F0"/>
          <w:sz w:val="19"/>
          <w:szCs w:val="19"/>
        </w:rPr>
        <w:t xml:space="preserve"> from which </w:t>
      </w:r>
      <w:r w:rsidRPr="002221D2">
        <w:rPr>
          <w:rFonts w:ascii="Arial" w:hAnsi="Arial" w:cs="Arial"/>
          <w:i/>
          <w:color w:val="00B0F0"/>
          <w:sz w:val="19"/>
          <w:szCs w:val="19"/>
        </w:rPr>
        <w:t xml:space="preserve">function calls </w:t>
      </w:r>
      <w:r w:rsidR="001E2394" w:rsidRPr="002221D2">
        <w:rPr>
          <w:rFonts w:ascii="Arial" w:hAnsi="Arial" w:cs="Arial"/>
          <w:i/>
          <w:color w:val="00B0F0"/>
          <w:sz w:val="19"/>
          <w:szCs w:val="19"/>
        </w:rPr>
        <w:t xml:space="preserve">are made </w:t>
      </w:r>
      <w:r w:rsidRPr="002221D2">
        <w:rPr>
          <w:rFonts w:ascii="Arial" w:hAnsi="Arial" w:cs="Arial"/>
          <w:i/>
          <w:color w:val="00B0F0"/>
          <w:sz w:val="19"/>
          <w:szCs w:val="19"/>
        </w:rPr>
        <w:t>providing arguments</w:t>
      </w:r>
      <w:r w:rsidR="00FA72AF" w:rsidRPr="002221D2">
        <w:rPr>
          <w:rFonts w:ascii="Arial" w:hAnsi="Arial" w:cs="Arial"/>
          <w:i/>
          <w:color w:val="00B0F0"/>
          <w:sz w:val="19"/>
          <w:szCs w:val="19"/>
        </w:rPr>
        <w:t xml:space="preserve"> as per our </w:t>
      </w:r>
      <w:r w:rsidRPr="002221D2">
        <w:rPr>
          <w:rFonts w:ascii="Arial" w:hAnsi="Arial" w:cs="Arial"/>
          <w:i/>
          <w:color w:val="00B0F0"/>
          <w:sz w:val="19"/>
          <w:szCs w:val="19"/>
        </w:rPr>
        <w:t xml:space="preserve">requirements.  For </w:t>
      </w:r>
      <w:r w:rsidR="001B3D1C" w:rsidRPr="002221D2">
        <w:rPr>
          <w:rFonts w:ascii="Arial" w:hAnsi="Arial" w:cs="Arial"/>
          <w:i/>
          <w:color w:val="00B0F0"/>
          <w:sz w:val="19"/>
          <w:szCs w:val="19"/>
        </w:rPr>
        <w:t>e.g.: If we have to validate that</w:t>
      </w:r>
      <w:r w:rsidRPr="002221D2">
        <w:rPr>
          <w:rFonts w:ascii="Arial" w:hAnsi="Arial" w:cs="Arial"/>
          <w:i/>
          <w:color w:val="00B0F0"/>
          <w:sz w:val="19"/>
          <w:szCs w:val="19"/>
        </w:rPr>
        <w:t xml:space="preserve"> a mandatory field is present in the message or not, the check is performed in the following manner</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proofErr w:type="spellStart"/>
      <w:r w:rsidRPr="002221D2">
        <w:rPr>
          <w:rFonts w:ascii="Arial" w:hAnsi="Arial" w:cs="Arial"/>
          <w:i/>
          <w:color w:val="00B0F0"/>
          <w:sz w:val="19"/>
          <w:szCs w:val="19"/>
        </w:rPr>
        <w:t>Int</w:t>
      </w:r>
      <w:proofErr w:type="spellEnd"/>
      <w:r w:rsidRPr="002221D2">
        <w:rPr>
          <w:rFonts w:ascii="Arial" w:hAnsi="Arial" w:cs="Arial"/>
          <w:i/>
          <w:color w:val="00B0F0"/>
          <w:sz w:val="19"/>
          <w:szCs w:val="19"/>
        </w:rPr>
        <w:t xml:space="preserve"> S</w:t>
      </w:r>
    </w:p>
    <w:p w:rsidR="00753A40"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S=</w:t>
      </w:r>
      <w:proofErr w:type="spellStart"/>
      <w:proofErr w:type="gramStart"/>
      <w:r w:rsidR="00753A40" w:rsidRPr="002221D2">
        <w:rPr>
          <w:rFonts w:ascii="Arial" w:hAnsi="Arial" w:cs="Arial"/>
          <w:i/>
          <w:color w:val="00B0F0"/>
          <w:sz w:val="19"/>
          <w:szCs w:val="19"/>
        </w:rPr>
        <w:t>App.t.Validatepresence</w:t>
      </w:r>
      <w:proofErr w:type="spellEnd"/>
      <w:r w:rsidR="00753A40" w:rsidRPr="002221D2">
        <w:rPr>
          <w:rFonts w:ascii="Arial" w:hAnsi="Arial" w:cs="Arial"/>
          <w:i/>
          <w:color w:val="00B0F0"/>
          <w:sz w:val="19"/>
          <w:szCs w:val="19"/>
        </w:rPr>
        <w:t>(</w:t>
      </w:r>
      <w:proofErr w:type="gramEnd"/>
      <w:r w:rsidR="00753A40" w:rsidRPr="002221D2">
        <w:rPr>
          <w:rFonts w:ascii="Arial" w:hAnsi="Arial" w:cs="Arial"/>
          <w:i/>
          <w:color w:val="00B0F0"/>
          <w:sz w:val="19"/>
          <w:szCs w:val="19"/>
        </w:rPr>
        <w:t>“</w:t>
      </w:r>
      <w:proofErr w:type="spellStart"/>
      <w:r w:rsidR="00753A40" w:rsidRPr="002221D2">
        <w:rPr>
          <w:rFonts w:ascii="Arial" w:hAnsi="Arial" w:cs="Arial"/>
          <w:i/>
          <w:color w:val="00B0F0"/>
          <w:sz w:val="19"/>
          <w:szCs w:val="19"/>
        </w:rPr>
        <w:t>Msg_Name</w:t>
      </w:r>
      <w:proofErr w:type="spellEnd"/>
      <w:r w:rsidR="00753A40" w:rsidRPr="002221D2">
        <w:rPr>
          <w:rFonts w:ascii="Arial" w:hAnsi="Arial" w:cs="Arial"/>
          <w:i/>
          <w:color w:val="00B0F0"/>
          <w:sz w:val="19"/>
          <w:szCs w:val="19"/>
        </w:rPr>
        <w:t>”, “</w:t>
      </w:r>
      <w:proofErr w:type="spellStart"/>
      <w:r w:rsidR="00753A40" w:rsidRPr="002221D2">
        <w:rPr>
          <w:rFonts w:ascii="Arial" w:hAnsi="Arial" w:cs="Arial"/>
          <w:i/>
          <w:color w:val="00B0F0"/>
          <w:sz w:val="19"/>
          <w:szCs w:val="19"/>
        </w:rPr>
        <w:t>Field_Name</w:t>
      </w:r>
      <w:proofErr w:type="spellEnd"/>
      <w:r w:rsidR="00753A40" w:rsidRPr="002221D2">
        <w:rPr>
          <w:rFonts w:ascii="Arial" w:hAnsi="Arial" w:cs="Arial"/>
          <w:i/>
          <w:color w:val="00B0F0"/>
          <w:sz w:val="19"/>
          <w:szCs w:val="19"/>
        </w:rPr>
        <w:t>”, if present(return 0) if absent(return 1))</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If S=0 then</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ab/>
        <w:t>?</w:t>
      </w:r>
      <w:proofErr w:type="spellStart"/>
      <w:proofErr w:type="gramStart"/>
      <w:r w:rsidRPr="002221D2">
        <w:rPr>
          <w:rFonts w:ascii="Arial" w:hAnsi="Arial" w:cs="Arial"/>
          <w:i/>
          <w:color w:val="00B0F0"/>
          <w:sz w:val="19"/>
          <w:szCs w:val="19"/>
        </w:rPr>
        <w:t>app.t.Teststatus</w:t>
      </w:r>
      <w:proofErr w:type="spellEnd"/>
      <w:r w:rsidRPr="002221D2">
        <w:rPr>
          <w:rFonts w:ascii="Arial" w:hAnsi="Arial" w:cs="Arial"/>
          <w:i/>
          <w:color w:val="00B0F0"/>
          <w:sz w:val="19"/>
          <w:szCs w:val="19"/>
        </w:rPr>
        <w:t>(</w:t>
      </w:r>
      <w:proofErr w:type="gramEnd"/>
      <w:r w:rsidRPr="002221D2">
        <w:rPr>
          <w:rFonts w:ascii="Arial" w:hAnsi="Arial" w:cs="Arial"/>
          <w:i/>
          <w:color w:val="00B0F0"/>
          <w:sz w:val="19"/>
          <w:szCs w:val="19"/>
        </w:rPr>
        <w:t>“Status”, “Pass”)</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Else</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ab/>
        <w:t>?</w:t>
      </w:r>
      <w:proofErr w:type="spellStart"/>
      <w:proofErr w:type="gramStart"/>
      <w:r w:rsidRPr="002221D2">
        <w:rPr>
          <w:rFonts w:ascii="Arial" w:hAnsi="Arial" w:cs="Arial"/>
          <w:i/>
          <w:color w:val="00B0F0"/>
          <w:sz w:val="19"/>
          <w:szCs w:val="19"/>
        </w:rPr>
        <w:t>app.t.Teststatus</w:t>
      </w:r>
      <w:proofErr w:type="spellEnd"/>
      <w:r w:rsidRPr="002221D2">
        <w:rPr>
          <w:rFonts w:ascii="Arial" w:hAnsi="Arial" w:cs="Arial"/>
          <w:i/>
          <w:color w:val="00B0F0"/>
          <w:sz w:val="19"/>
          <w:szCs w:val="19"/>
        </w:rPr>
        <w:t>(</w:t>
      </w:r>
      <w:proofErr w:type="gramEnd"/>
      <w:r w:rsidRPr="002221D2">
        <w:rPr>
          <w:rFonts w:ascii="Arial" w:hAnsi="Arial" w:cs="Arial"/>
          <w:i/>
          <w:color w:val="00B0F0"/>
          <w:sz w:val="19"/>
          <w:szCs w:val="19"/>
        </w:rPr>
        <w:t>“Status”, “Fail”)</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End if</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A log is generated for each test run </w:t>
      </w:r>
      <w:r w:rsidR="00756B92" w:rsidRPr="002221D2">
        <w:rPr>
          <w:rFonts w:ascii="Arial" w:hAnsi="Arial" w:cs="Arial"/>
          <w:i/>
          <w:color w:val="00B0F0"/>
          <w:sz w:val="19"/>
          <w:szCs w:val="19"/>
        </w:rPr>
        <w:t xml:space="preserve">and </w:t>
      </w:r>
      <w:r w:rsidRPr="002221D2">
        <w:rPr>
          <w:rFonts w:ascii="Arial" w:hAnsi="Arial" w:cs="Arial"/>
          <w:i/>
          <w:color w:val="00B0F0"/>
          <w:sz w:val="19"/>
          <w:szCs w:val="19"/>
        </w:rPr>
        <w:t xml:space="preserve">in the log we can see field errors </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However, </w:t>
      </w:r>
      <w:r w:rsidR="00756B92" w:rsidRPr="002221D2">
        <w:rPr>
          <w:rFonts w:ascii="Arial" w:hAnsi="Arial" w:cs="Arial"/>
          <w:i/>
          <w:color w:val="00B0F0"/>
          <w:sz w:val="19"/>
          <w:szCs w:val="19"/>
        </w:rPr>
        <w:t xml:space="preserve">due to migration </w:t>
      </w:r>
      <w:r w:rsidRPr="002221D2">
        <w:rPr>
          <w:rFonts w:ascii="Arial" w:hAnsi="Arial" w:cs="Arial"/>
          <w:i/>
          <w:color w:val="00B0F0"/>
          <w:sz w:val="19"/>
          <w:szCs w:val="19"/>
        </w:rPr>
        <w:t xml:space="preserve">to Agile, regression test sets are </w:t>
      </w:r>
      <w:r w:rsidR="00756B92" w:rsidRPr="002221D2">
        <w:rPr>
          <w:rFonts w:ascii="Arial" w:hAnsi="Arial" w:cs="Arial"/>
          <w:i/>
          <w:color w:val="00B0F0"/>
          <w:sz w:val="19"/>
          <w:szCs w:val="19"/>
        </w:rPr>
        <w:t xml:space="preserve">being </w:t>
      </w:r>
      <w:r w:rsidRPr="002221D2">
        <w:rPr>
          <w:rFonts w:ascii="Arial" w:hAnsi="Arial" w:cs="Arial"/>
          <w:i/>
          <w:color w:val="00B0F0"/>
          <w:sz w:val="19"/>
          <w:szCs w:val="19"/>
        </w:rPr>
        <w:t>built for the repeatedly used functionalities.</w:t>
      </w:r>
    </w:p>
    <w:p w:rsidR="001E2394" w:rsidRPr="002221D2" w:rsidRDefault="00756B92" w:rsidP="0018145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All the test cases identified for regression are mandatorily automated as part of Definition of done in our sprints</w:t>
      </w:r>
    </w:p>
    <w:p w:rsidR="001E2394" w:rsidRPr="002221D2" w:rsidRDefault="001E2394" w:rsidP="00181456">
      <w:pPr>
        <w:pStyle w:val="NormalWeb"/>
        <w:shd w:val="clear" w:color="auto" w:fill="FFFFFF"/>
        <w:spacing w:before="0" w:beforeAutospacing="0" w:after="0" w:afterAutospacing="0"/>
        <w:rPr>
          <w:rFonts w:ascii="Arial" w:hAnsi="Arial" w:cs="Arial"/>
          <w:i/>
          <w:color w:val="00B0F0"/>
          <w:sz w:val="19"/>
          <w:szCs w:val="19"/>
        </w:rPr>
      </w:pPr>
    </w:p>
    <w:p w:rsidR="00F304D4" w:rsidRPr="00E6072C" w:rsidRDefault="001E2394" w:rsidP="00181456">
      <w:pPr>
        <w:pStyle w:val="NormalWeb"/>
        <w:shd w:val="clear" w:color="auto" w:fill="FFFFFF"/>
        <w:spacing w:before="0" w:beforeAutospacing="0" w:after="0" w:afterAutospacing="0"/>
        <w:rPr>
          <w:ins w:id="1" w:author="Sonia Deshpande" w:date="2017-01-15T16:36:00Z"/>
          <w:rFonts w:ascii="Arial" w:hAnsi="Arial" w:cs="Arial"/>
          <w:color w:val="00B0F0"/>
          <w:sz w:val="19"/>
          <w:szCs w:val="19"/>
        </w:rPr>
      </w:pPr>
      <w:r w:rsidRPr="002221D2">
        <w:rPr>
          <w:rFonts w:ascii="Arial" w:hAnsi="Arial" w:cs="Arial"/>
          <w:i/>
          <w:color w:val="00B0F0"/>
          <w:sz w:val="19"/>
          <w:szCs w:val="19"/>
        </w:rPr>
        <w:t>Ea</w:t>
      </w:r>
      <w:r w:rsidR="00233145" w:rsidRPr="002221D2">
        <w:rPr>
          <w:rFonts w:ascii="Arial" w:hAnsi="Arial" w:cs="Arial"/>
          <w:i/>
          <w:color w:val="00B0F0"/>
          <w:sz w:val="19"/>
          <w:szCs w:val="19"/>
        </w:rPr>
        <w:t>r</w:t>
      </w:r>
      <w:r w:rsidRPr="002221D2">
        <w:rPr>
          <w:rFonts w:ascii="Arial" w:hAnsi="Arial" w:cs="Arial"/>
          <w:i/>
          <w:color w:val="00B0F0"/>
          <w:sz w:val="19"/>
          <w:szCs w:val="19"/>
        </w:rPr>
        <w:t xml:space="preserve">lier, all </w:t>
      </w:r>
      <w:r w:rsidR="005D0DD7" w:rsidRPr="002221D2">
        <w:rPr>
          <w:rFonts w:ascii="Arial" w:hAnsi="Arial" w:cs="Arial"/>
          <w:i/>
          <w:color w:val="00B0F0"/>
          <w:sz w:val="19"/>
          <w:szCs w:val="19"/>
        </w:rPr>
        <w:t>the</w:t>
      </w:r>
      <w:r w:rsidRPr="002221D2">
        <w:rPr>
          <w:rFonts w:ascii="Arial" w:hAnsi="Arial" w:cs="Arial"/>
          <w:i/>
          <w:color w:val="00B0F0"/>
          <w:sz w:val="19"/>
          <w:szCs w:val="19"/>
        </w:rPr>
        <w:t xml:space="preserve"> testing was done manually and I was the first QA resource to be hired. </w:t>
      </w:r>
      <w:r w:rsidR="00233145" w:rsidRPr="002221D2">
        <w:rPr>
          <w:rFonts w:ascii="Arial" w:hAnsi="Arial" w:cs="Arial"/>
          <w:i/>
          <w:color w:val="00B0F0"/>
          <w:sz w:val="19"/>
          <w:szCs w:val="19"/>
        </w:rPr>
        <w:t>All these libraries have been enhanced since then to improve the user experience with our testing tools. One of my main responsibilities is to identify the gaps</w:t>
      </w:r>
      <w:r w:rsidR="005D0DD7" w:rsidRPr="002221D2">
        <w:rPr>
          <w:rFonts w:ascii="Arial" w:hAnsi="Arial" w:cs="Arial"/>
          <w:i/>
          <w:color w:val="00B0F0"/>
          <w:sz w:val="19"/>
          <w:szCs w:val="19"/>
        </w:rPr>
        <w:t xml:space="preserve">, </w:t>
      </w:r>
      <w:r w:rsidR="00233145" w:rsidRPr="002221D2">
        <w:rPr>
          <w:rFonts w:ascii="Arial" w:hAnsi="Arial" w:cs="Arial"/>
          <w:i/>
          <w:color w:val="00B0F0"/>
          <w:sz w:val="19"/>
          <w:szCs w:val="19"/>
        </w:rPr>
        <w:t>request for new functions required to validate/ test in an effective and user friendly manner</w:t>
      </w:r>
      <w:r w:rsidR="005D0DD7" w:rsidRPr="002221D2">
        <w:rPr>
          <w:rFonts w:ascii="Arial" w:hAnsi="Arial" w:cs="Arial"/>
          <w:i/>
          <w:color w:val="00B0F0"/>
          <w:sz w:val="19"/>
          <w:szCs w:val="19"/>
        </w:rPr>
        <w:t xml:space="preserve"> and make sure that becomes part of automated suite</w:t>
      </w:r>
      <w:r w:rsidR="00E6072C" w:rsidRPr="00E6072C">
        <w:rPr>
          <w:rFonts w:ascii="Arial" w:hAnsi="Arial" w:cs="Arial"/>
          <w:color w:val="00B0F0"/>
          <w:sz w:val="19"/>
          <w:szCs w:val="19"/>
        </w:rPr>
        <w:t>.</w:t>
      </w:r>
    </w:p>
    <w:p w:rsidR="00F304D4" w:rsidRDefault="00F304D4" w:rsidP="00181456">
      <w:pPr>
        <w:pStyle w:val="NormalWeb"/>
        <w:shd w:val="clear" w:color="auto" w:fill="FFFFFF"/>
        <w:spacing w:before="0" w:beforeAutospacing="0" w:after="0" w:afterAutospacing="0"/>
        <w:rPr>
          <w:ins w:id="2" w:author="Sonia Deshpande" w:date="2017-01-15T16:36:00Z"/>
          <w:rFonts w:ascii="Arial" w:hAnsi="Arial" w:cs="Arial"/>
          <w:color w:val="000000"/>
          <w:sz w:val="19"/>
          <w:szCs w:val="19"/>
        </w:rPr>
      </w:pPr>
    </w:p>
    <w:p w:rsidR="00F304D4" w:rsidRDefault="00F304D4" w:rsidP="00181456">
      <w:pPr>
        <w:pStyle w:val="NormalWeb"/>
        <w:shd w:val="clear" w:color="auto" w:fill="FFFFFF"/>
        <w:spacing w:before="0" w:beforeAutospacing="0" w:after="0" w:afterAutospacing="0"/>
        <w:rPr>
          <w:rFonts w:ascii="Arial" w:hAnsi="Arial" w:cs="Arial"/>
          <w:color w:val="000000"/>
          <w:sz w:val="19"/>
          <w:szCs w:val="19"/>
        </w:rPr>
      </w:pPr>
    </w:p>
    <w:p w:rsidR="00181456" w:rsidRPr="00701605" w:rsidRDefault="00181456" w:rsidP="008B02A3">
      <w:pPr>
        <w:pStyle w:val="NormalWeb"/>
        <w:shd w:val="clear" w:color="auto" w:fill="FFFFFF"/>
        <w:spacing w:before="0" w:beforeAutospacing="0" w:after="0" w:afterAutospacing="0"/>
        <w:rPr>
          <w:rFonts w:ascii="Arial" w:hAnsi="Arial" w:cs="Arial"/>
          <w:color w:val="000000"/>
          <w:sz w:val="19"/>
          <w:szCs w:val="19"/>
        </w:rPr>
      </w:pPr>
      <w:r w:rsidRPr="00701605">
        <w:rPr>
          <w:rFonts w:ascii="Arial" w:hAnsi="Arial" w:cs="Arial"/>
          <w:color w:val="000000"/>
          <w:sz w:val="19"/>
          <w:szCs w:val="19"/>
        </w:rPr>
        <w:t>Programming Languages:</w:t>
      </w:r>
    </w:p>
    <w:p w:rsidR="00181456" w:rsidRPr="002221D2" w:rsidRDefault="00181456" w:rsidP="008B02A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I am trained on Java, Mainframes and have also done development project on Java in the beginning of my career.</w:t>
      </w:r>
    </w:p>
    <w:p w:rsidR="00181456" w:rsidRPr="002221D2" w:rsidRDefault="00181456" w:rsidP="008B02A3">
      <w:pPr>
        <w:pStyle w:val="NormalWeb"/>
        <w:shd w:val="clear" w:color="auto" w:fill="FFFFFF"/>
        <w:spacing w:before="0" w:beforeAutospacing="0" w:after="0" w:afterAutospacing="0"/>
        <w:rPr>
          <w:rFonts w:ascii="Arial" w:hAnsi="Arial" w:cs="Arial"/>
          <w:i/>
          <w:color w:val="000000"/>
          <w:sz w:val="19"/>
          <w:szCs w:val="19"/>
        </w:rPr>
      </w:pPr>
      <w:r w:rsidRPr="00701605">
        <w:rPr>
          <w:rFonts w:ascii="Arial" w:hAnsi="Arial" w:cs="Arial"/>
          <w:color w:val="000000"/>
          <w:sz w:val="19"/>
          <w:szCs w:val="19"/>
        </w:rPr>
        <w:t>Y</w:t>
      </w:r>
      <w:r w:rsidR="008B02A3" w:rsidRPr="00701605">
        <w:rPr>
          <w:rFonts w:ascii="Arial" w:hAnsi="Arial" w:cs="Arial"/>
          <w:color w:val="000000"/>
          <w:sz w:val="19"/>
          <w:szCs w:val="19"/>
        </w:rPr>
        <w:t>ears of experience in automation</w:t>
      </w:r>
      <w:r w:rsidRPr="00701605">
        <w:rPr>
          <w:rFonts w:ascii="Arial" w:hAnsi="Arial" w:cs="Arial"/>
          <w:color w:val="000000"/>
          <w:sz w:val="19"/>
          <w:szCs w:val="19"/>
        </w:rPr>
        <w:t xml:space="preserve">: </w:t>
      </w:r>
      <w:r w:rsidRPr="002221D2">
        <w:rPr>
          <w:rFonts w:ascii="Arial" w:hAnsi="Arial" w:cs="Arial"/>
          <w:i/>
          <w:color w:val="00B0F0"/>
          <w:sz w:val="19"/>
          <w:szCs w:val="19"/>
        </w:rPr>
        <w:t>3y</w:t>
      </w:r>
    </w:p>
    <w:p w:rsidR="00181456"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br/>
        <w:t xml:space="preserve">- Can you describe the process of </w:t>
      </w:r>
      <w:proofErr w:type="gramStart"/>
      <w:r>
        <w:rPr>
          <w:rFonts w:ascii="Arial" w:hAnsi="Arial" w:cs="Arial"/>
          <w:color w:val="000000"/>
          <w:sz w:val="19"/>
          <w:szCs w:val="19"/>
        </w:rPr>
        <w:t>Agile</w:t>
      </w:r>
      <w:proofErr w:type="gramEnd"/>
      <w:r>
        <w:rPr>
          <w:rFonts w:ascii="Arial" w:hAnsi="Arial" w:cs="Arial"/>
          <w:color w:val="000000"/>
          <w:sz w:val="19"/>
          <w:szCs w:val="19"/>
        </w:rPr>
        <w:t xml:space="preserve"> testing? </w:t>
      </w:r>
    </w:p>
    <w:p w:rsidR="00D32BA2" w:rsidRPr="002221D2" w:rsidRDefault="008B02A3" w:rsidP="008B02A3">
      <w:pPr>
        <w:pStyle w:val="NormalWeb"/>
        <w:shd w:val="clear" w:color="auto" w:fill="FFFFFF"/>
        <w:spacing w:before="0" w:beforeAutospacing="0" w:after="0" w:afterAutospacing="0"/>
        <w:rPr>
          <w:rFonts w:ascii="Arial" w:hAnsi="Arial" w:cs="Arial"/>
          <w:i/>
          <w:color w:val="00B0F0"/>
          <w:sz w:val="19"/>
          <w:szCs w:val="19"/>
        </w:rPr>
      </w:pPr>
      <w:r>
        <w:rPr>
          <w:rFonts w:ascii="Arial" w:hAnsi="Arial" w:cs="Arial"/>
          <w:color w:val="000000"/>
          <w:sz w:val="19"/>
          <w:szCs w:val="19"/>
        </w:rPr>
        <w:t>Answer</w:t>
      </w:r>
      <w:r w:rsidR="00181456">
        <w:rPr>
          <w:rFonts w:ascii="Arial" w:hAnsi="Arial" w:cs="Arial"/>
          <w:color w:val="000000"/>
          <w:sz w:val="19"/>
          <w:szCs w:val="19"/>
        </w:rPr>
        <w:t xml:space="preserve">: </w:t>
      </w:r>
      <w:r>
        <w:rPr>
          <w:rFonts w:ascii="Arial" w:hAnsi="Arial" w:cs="Arial"/>
          <w:color w:val="000000"/>
          <w:sz w:val="19"/>
          <w:szCs w:val="19"/>
        </w:rPr>
        <w:br/>
      </w:r>
      <w:r w:rsidR="00D32BA2" w:rsidRPr="002221D2">
        <w:rPr>
          <w:rFonts w:ascii="Arial" w:hAnsi="Arial" w:cs="Arial"/>
          <w:i/>
          <w:color w:val="00B0F0"/>
          <w:sz w:val="19"/>
          <w:szCs w:val="19"/>
        </w:rPr>
        <w:t xml:space="preserve">I have had </w:t>
      </w:r>
      <w:r w:rsidR="00E6072C" w:rsidRPr="002221D2">
        <w:rPr>
          <w:rFonts w:ascii="Arial" w:hAnsi="Arial" w:cs="Arial"/>
          <w:i/>
          <w:color w:val="00B0F0"/>
          <w:sz w:val="19"/>
          <w:szCs w:val="19"/>
        </w:rPr>
        <w:t>training</w:t>
      </w:r>
      <w:r w:rsidR="00D32BA2" w:rsidRPr="002221D2">
        <w:rPr>
          <w:rFonts w:ascii="Arial" w:hAnsi="Arial" w:cs="Arial"/>
          <w:i/>
          <w:color w:val="00B0F0"/>
          <w:sz w:val="19"/>
          <w:szCs w:val="19"/>
        </w:rPr>
        <w:t xml:space="preserve"> in Agile which was organised for our department in my current company in 2016 as we were in the process of migrating to Agile.</w:t>
      </w:r>
    </w:p>
    <w:p w:rsidR="00D32BA2" w:rsidRPr="002221D2" w:rsidRDefault="00D32BA2" w:rsidP="008B02A3">
      <w:pPr>
        <w:pStyle w:val="NormalWeb"/>
        <w:shd w:val="clear" w:color="auto" w:fill="FFFFFF"/>
        <w:spacing w:before="0" w:beforeAutospacing="0" w:after="0" w:afterAutospacing="0"/>
        <w:rPr>
          <w:rFonts w:ascii="Arial" w:hAnsi="Arial" w:cs="Arial"/>
          <w:b/>
          <w:i/>
          <w:color w:val="00B0F0"/>
          <w:sz w:val="19"/>
          <w:szCs w:val="19"/>
        </w:rPr>
      </w:pPr>
      <w:r w:rsidRPr="002221D2">
        <w:rPr>
          <w:rFonts w:ascii="Arial" w:hAnsi="Arial" w:cs="Arial"/>
          <w:i/>
          <w:color w:val="00B0F0"/>
          <w:sz w:val="19"/>
          <w:szCs w:val="19"/>
        </w:rPr>
        <w:t xml:space="preserve">To suit the needs of our working style there are a few alterations which were made to the </w:t>
      </w:r>
      <w:r w:rsidR="007960A3" w:rsidRPr="002221D2">
        <w:rPr>
          <w:rFonts w:ascii="Arial" w:hAnsi="Arial" w:cs="Arial"/>
          <w:i/>
          <w:color w:val="00B0F0"/>
          <w:sz w:val="19"/>
          <w:szCs w:val="19"/>
        </w:rPr>
        <w:t>standard a</w:t>
      </w:r>
      <w:r w:rsidRPr="002221D2">
        <w:rPr>
          <w:rFonts w:ascii="Arial" w:hAnsi="Arial" w:cs="Arial"/>
          <w:i/>
          <w:color w:val="00B0F0"/>
          <w:sz w:val="19"/>
          <w:szCs w:val="19"/>
        </w:rPr>
        <w:t>gile process.</w:t>
      </w:r>
    </w:p>
    <w:p w:rsidR="00FF3EFC" w:rsidRPr="002221D2" w:rsidRDefault="00FF3EFC" w:rsidP="00FF3EFC">
      <w:pPr>
        <w:pStyle w:val="NormalWeb"/>
        <w:numPr>
          <w:ilvl w:val="0"/>
          <w:numId w:val="1"/>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User stories are </w:t>
      </w:r>
      <w:r w:rsidR="00C179BE" w:rsidRPr="002221D2">
        <w:rPr>
          <w:rFonts w:ascii="Arial" w:hAnsi="Arial" w:cs="Arial"/>
          <w:i/>
          <w:color w:val="00B0F0"/>
          <w:sz w:val="19"/>
          <w:szCs w:val="19"/>
        </w:rPr>
        <w:t>currently written by the Product owner or the Architect (team member).</w:t>
      </w:r>
    </w:p>
    <w:p w:rsidR="00C63A80" w:rsidRPr="002221D2" w:rsidRDefault="00C179BE" w:rsidP="00FF3EFC">
      <w:pPr>
        <w:pStyle w:val="NormalWeb"/>
        <w:numPr>
          <w:ilvl w:val="0"/>
          <w:numId w:val="1"/>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Product Backlog of these user stories exists.</w:t>
      </w:r>
      <w:r w:rsidR="00C63A80" w:rsidRPr="002221D2">
        <w:rPr>
          <w:rFonts w:ascii="Arial" w:hAnsi="Arial" w:cs="Arial"/>
          <w:i/>
          <w:color w:val="00B0F0"/>
          <w:sz w:val="19"/>
          <w:szCs w:val="19"/>
        </w:rPr>
        <w:t xml:space="preserve"> User stories are groomed and </w:t>
      </w:r>
      <w:proofErr w:type="spellStart"/>
      <w:r w:rsidR="00C63A80" w:rsidRPr="002221D2">
        <w:rPr>
          <w:rFonts w:ascii="Arial" w:hAnsi="Arial" w:cs="Arial"/>
          <w:i/>
          <w:color w:val="00B0F0"/>
          <w:sz w:val="19"/>
          <w:szCs w:val="19"/>
        </w:rPr>
        <w:t>weightage</w:t>
      </w:r>
      <w:proofErr w:type="spellEnd"/>
      <w:r w:rsidR="00C63A80" w:rsidRPr="002221D2">
        <w:rPr>
          <w:rFonts w:ascii="Arial" w:hAnsi="Arial" w:cs="Arial"/>
          <w:i/>
          <w:color w:val="00B0F0"/>
          <w:sz w:val="19"/>
          <w:szCs w:val="19"/>
        </w:rPr>
        <w:t xml:space="preserve"> is allocated. Definition of done and the acceptance </w:t>
      </w:r>
      <w:r w:rsidR="007E1844" w:rsidRPr="002221D2">
        <w:rPr>
          <w:rFonts w:ascii="Arial" w:hAnsi="Arial" w:cs="Arial"/>
          <w:i/>
          <w:color w:val="00B0F0"/>
          <w:sz w:val="19"/>
          <w:szCs w:val="19"/>
        </w:rPr>
        <w:t>criteria</w:t>
      </w:r>
      <w:r w:rsidR="00C63A80" w:rsidRPr="002221D2">
        <w:rPr>
          <w:rFonts w:ascii="Arial" w:hAnsi="Arial" w:cs="Arial"/>
          <w:i/>
          <w:color w:val="00B0F0"/>
          <w:sz w:val="19"/>
          <w:szCs w:val="19"/>
        </w:rPr>
        <w:t xml:space="preserve"> for each user story are defined and are most important.</w:t>
      </w:r>
    </w:p>
    <w:p w:rsidR="00C179BE" w:rsidRPr="002221D2" w:rsidRDefault="00C179BE" w:rsidP="00FF3EFC">
      <w:pPr>
        <w:pStyle w:val="NormalWeb"/>
        <w:numPr>
          <w:ilvl w:val="0"/>
          <w:numId w:val="1"/>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Usually we have a Sprint </w:t>
      </w:r>
      <w:r w:rsidR="0075017E" w:rsidRPr="002221D2">
        <w:rPr>
          <w:rFonts w:ascii="Arial" w:hAnsi="Arial" w:cs="Arial"/>
          <w:i/>
          <w:color w:val="00B0F0"/>
          <w:sz w:val="19"/>
          <w:szCs w:val="19"/>
        </w:rPr>
        <w:t>planning</w:t>
      </w:r>
      <w:r w:rsidRPr="002221D2">
        <w:rPr>
          <w:rFonts w:ascii="Arial" w:hAnsi="Arial" w:cs="Arial"/>
          <w:i/>
          <w:color w:val="00B0F0"/>
          <w:sz w:val="19"/>
          <w:szCs w:val="19"/>
        </w:rPr>
        <w:t xml:space="preserve"> meeting</w:t>
      </w:r>
      <w:r w:rsidR="0075017E" w:rsidRPr="002221D2">
        <w:rPr>
          <w:rFonts w:ascii="Arial" w:hAnsi="Arial" w:cs="Arial"/>
          <w:i/>
          <w:color w:val="00B0F0"/>
          <w:sz w:val="19"/>
          <w:szCs w:val="19"/>
        </w:rPr>
        <w:t xml:space="preserve"> and select items for the Sprint backlog from the product backlog depending on the priority.</w:t>
      </w:r>
    </w:p>
    <w:p w:rsidR="00C63A80" w:rsidRPr="002221D2" w:rsidRDefault="00C63A80" w:rsidP="00FF3EFC">
      <w:pPr>
        <w:pStyle w:val="NormalWeb"/>
        <w:numPr>
          <w:ilvl w:val="0"/>
          <w:numId w:val="1"/>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If required we also have another grooming session if we come across any ambiguity on any sprint backlog item accepted.</w:t>
      </w:r>
    </w:p>
    <w:p w:rsidR="00C63A80" w:rsidRPr="002221D2" w:rsidRDefault="00C63A80" w:rsidP="00FF3EFC">
      <w:pPr>
        <w:pStyle w:val="NormalWeb"/>
        <w:numPr>
          <w:ilvl w:val="0"/>
          <w:numId w:val="1"/>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lastRenderedPageBreak/>
        <w:t>A daily scrum meeting happens usually at the beginning of the day and we say what we are going to do today, what was done and what issues are in the way of achieving the task list.</w:t>
      </w:r>
    </w:p>
    <w:p w:rsidR="00C63A80" w:rsidRPr="002221D2" w:rsidRDefault="00C63A80" w:rsidP="00FF3EFC">
      <w:pPr>
        <w:pStyle w:val="NormalWeb"/>
        <w:numPr>
          <w:ilvl w:val="0"/>
          <w:numId w:val="1"/>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A Sprint review meeting is done. Usually it a demo of the added features to the Product Development manager, Product Owner, Scrum Master(s), Team(s), QA manager.</w:t>
      </w:r>
    </w:p>
    <w:p w:rsidR="00C63A80" w:rsidRPr="002221D2" w:rsidRDefault="001159BE" w:rsidP="00FF3EFC">
      <w:pPr>
        <w:pStyle w:val="NormalWeb"/>
        <w:numPr>
          <w:ilvl w:val="0"/>
          <w:numId w:val="1"/>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A team retrospective is held – focus is on people, process and tools</w:t>
      </w:r>
      <w:r w:rsidR="00636012" w:rsidRPr="002221D2">
        <w:rPr>
          <w:rFonts w:ascii="Arial" w:hAnsi="Arial" w:cs="Arial"/>
          <w:i/>
          <w:color w:val="00B0F0"/>
          <w:sz w:val="19"/>
          <w:szCs w:val="19"/>
        </w:rPr>
        <w:t xml:space="preserve">, what worked, what went wrong and </w:t>
      </w:r>
      <w:r w:rsidRPr="002221D2">
        <w:rPr>
          <w:rFonts w:ascii="Arial" w:hAnsi="Arial" w:cs="Arial"/>
          <w:i/>
          <w:color w:val="00B0F0"/>
          <w:sz w:val="19"/>
          <w:szCs w:val="19"/>
        </w:rPr>
        <w:t>improvement plan.</w:t>
      </w:r>
    </w:p>
    <w:p w:rsidR="001159BE" w:rsidRPr="002221D2" w:rsidRDefault="00660DC3" w:rsidP="00FF3EFC">
      <w:pPr>
        <w:pStyle w:val="NormalWeb"/>
        <w:numPr>
          <w:ilvl w:val="0"/>
          <w:numId w:val="1"/>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As part of agile test driven development is done in the projects I am working on </w:t>
      </w:r>
      <w:proofErr w:type="gramStart"/>
      <w:r w:rsidRPr="002221D2">
        <w:rPr>
          <w:rFonts w:ascii="Arial" w:hAnsi="Arial" w:cs="Arial"/>
          <w:i/>
          <w:color w:val="00B0F0"/>
          <w:sz w:val="19"/>
          <w:szCs w:val="19"/>
        </w:rPr>
        <w:t>Manual</w:t>
      </w:r>
      <w:proofErr w:type="gramEnd"/>
      <w:r w:rsidRPr="002221D2">
        <w:rPr>
          <w:rFonts w:ascii="Arial" w:hAnsi="Arial" w:cs="Arial"/>
          <w:i/>
          <w:color w:val="00B0F0"/>
          <w:sz w:val="19"/>
          <w:szCs w:val="19"/>
        </w:rPr>
        <w:t xml:space="preserve"> testing is done for latest user stories however </w:t>
      </w:r>
      <w:r w:rsidR="001159BE" w:rsidRPr="002221D2">
        <w:rPr>
          <w:rFonts w:ascii="Arial" w:hAnsi="Arial" w:cs="Arial"/>
          <w:i/>
          <w:color w:val="00B0F0"/>
          <w:sz w:val="19"/>
          <w:szCs w:val="19"/>
        </w:rPr>
        <w:t>automat</w:t>
      </w:r>
      <w:r w:rsidRPr="002221D2">
        <w:rPr>
          <w:rFonts w:ascii="Arial" w:hAnsi="Arial" w:cs="Arial"/>
          <w:i/>
          <w:color w:val="00B0F0"/>
          <w:sz w:val="19"/>
          <w:szCs w:val="19"/>
        </w:rPr>
        <w:t>ion is enhanced to include previously developed functionalities</w:t>
      </w:r>
      <w:r w:rsidR="001159BE" w:rsidRPr="002221D2">
        <w:rPr>
          <w:rFonts w:ascii="Arial" w:hAnsi="Arial" w:cs="Arial"/>
          <w:i/>
          <w:color w:val="00B0F0"/>
          <w:sz w:val="19"/>
          <w:szCs w:val="19"/>
        </w:rPr>
        <w:t>.</w:t>
      </w:r>
      <w:r w:rsidRPr="002221D2">
        <w:rPr>
          <w:rFonts w:ascii="Arial" w:hAnsi="Arial" w:cs="Arial"/>
          <w:i/>
          <w:color w:val="00B0F0"/>
          <w:sz w:val="19"/>
          <w:szCs w:val="19"/>
        </w:rPr>
        <w:t xml:space="preserve"> This regression suite keeps on getting evolved with each sprint</w:t>
      </w:r>
    </w:p>
    <w:p w:rsidR="00D32BA2" w:rsidRPr="00E6072C" w:rsidRDefault="007E6027" w:rsidP="008B02A3">
      <w:pPr>
        <w:pStyle w:val="NormalWeb"/>
        <w:numPr>
          <w:ilvl w:val="0"/>
          <w:numId w:val="1"/>
        </w:numPr>
        <w:shd w:val="clear" w:color="auto" w:fill="FFFFFF"/>
        <w:spacing w:before="0" w:beforeAutospacing="0" w:after="0" w:afterAutospacing="0"/>
        <w:rPr>
          <w:rFonts w:ascii="Arial" w:hAnsi="Arial" w:cs="Arial"/>
          <w:color w:val="00B0F0"/>
          <w:sz w:val="19"/>
          <w:szCs w:val="19"/>
        </w:rPr>
      </w:pPr>
      <w:r w:rsidRPr="002221D2">
        <w:rPr>
          <w:rFonts w:ascii="Arial" w:hAnsi="Arial" w:cs="Arial"/>
          <w:i/>
          <w:color w:val="00B0F0"/>
          <w:sz w:val="19"/>
          <w:szCs w:val="19"/>
        </w:rPr>
        <w:t>User stories are managed via JIRA</w:t>
      </w:r>
      <w:r w:rsidR="008B02A3" w:rsidRPr="00E6072C">
        <w:rPr>
          <w:rFonts w:ascii="Arial" w:hAnsi="Arial" w:cs="Arial"/>
          <w:i/>
          <w:color w:val="000000"/>
          <w:sz w:val="19"/>
          <w:szCs w:val="19"/>
        </w:rPr>
        <w:br/>
      </w:r>
    </w:p>
    <w:p w:rsidR="008B02A3"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 In which level as a tester do you consider yourself (junior/</w:t>
      </w:r>
      <w:proofErr w:type="spellStart"/>
      <w:r>
        <w:rPr>
          <w:rFonts w:ascii="Arial" w:hAnsi="Arial" w:cs="Arial"/>
          <w:color w:val="000000"/>
          <w:sz w:val="19"/>
          <w:szCs w:val="19"/>
        </w:rPr>
        <w:t>medior</w:t>
      </w:r>
      <w:proofErr w:type="spellEnd"/>
      <w:r>
        <w:rPr>
          <w:rFonts w:ascii="Arial" w:hAnsi="Arial" w:cs="Arial"/>
          <w:color w:val="000000"/>
          <w:sz w:val="19"/>
          <w:szCs w:val="19"/>
        </w:rPr>
        <w:t>/senior)? Why? You should mention both technical and soft skills.</w:t>
      </w:r>
    </w:p>
    <w:p w:rsidR="001159BE" w:rsidRPr="002221D2" w:rsidRDefault="001159BE" w:rsidP="008B02A3">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Senior – </w:t>
      </w:r>
      <w:r w:rsidR="00A77CBC" w:rsidRPr="002221D2">
        <w:rPr>
          <w:rFonts w:ascii="Arial" w:hAnsi="Arial" w:cs="Arial"/>
          <w:i/>
          <w:color w:val="00B0F0"/>
          <w:sz w:val="19"/>
          <w:szCs w:val="19"/>
        </w:rPr>
        <w:t>for</w:t>
      </w:r>
      <w:r w:rsidRPr="002221D2">
        <w:rPr>
          <w:rFonts w:ascii="Arial" w:hAnsi="Arial" w:cs="Arial"/>
          <w:i/>
          <w:color w:val="00B0F0"/>
          <w:sz w:val="19"/>
          <w:szCs w:val="19"/>
        </w:rPr>
        <w:t xml:space="preserve"> the following few reasons,</w:t>
      </w:r>
    </w:p>
    <w:p w:rsidR="001159BE" w:rsidRPr="002221D2" w:rsidRDefault="001159BE" w:rsidP="008B02A3">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Technical:</w:t>
      </w:r>
    </w:p>
    <w:p w:rsidR="001159BE" w:rsidRPr="002221D2" w:rsidRDefault="001159BE" w:rsidP="001159BE">
      <w:pPr>
        <w:pStyle w:val="NormalWeb"/>
        <w:numPr>
          <w:ilvl w:val="0"/>
          <w:numId w:val="2"/>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I can manage an end to end testing cycle, Test Planning, design, implementation, execution, defect testing, retesting, </w:t>
      </w:r>
      <w:r w:rsidR="00CF3725" w:rsidRPr="002221D2">
        <w:rPr>
          <w:rFonts w:ascii="Arial" w:hAnsi="Arial" w:cs="Arial"/>
          <w:i/>
          <w:color w:val="00B0F0"/>
          <w:sz w:val="19"/>
          <w:szCs w:val="19"/>
        </w:rPr>
        <w:t>and closure</w:t>
      </w:r>
      <w:r w:rsidRPr="002221D2">
        <w:rPr>
          <w:rFonts w:ascii="Arial" w:hAnsi="Arial" w:cs="Arial"/>
          <w:i/>
          <w:color w:val="00B0F0"/>
          <w:sz w:val="19"/>
          <w:szCs w:val="19"/>
        </w:rPr>
        <w:t>.</w:t>
      </w:r>
    </w:p>
    <w:p w:rsidR="00F304D4" w:rsidRPr="002221D2" w:rsidRDefault="001159BE" w:rsidP="001159BE">
      <w:pPr>
        <w:pStyle w:val="NormalWeb"/>
        <w:numPr>
          <w:ilvl w:val="0"/>
          <w:numId w:val="2"/>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I can mentor and train other team members</w:t>
      </w:r>
    </w:p>
    <w:p w:rsidR="00CF3725" w:rsidRPr="002221D2" w:rsidRDefault="00F304D4" w:rsidP="00CF3725">
      <w:pPr>
        <w:pStyle w:val="NormalWeb"/>
        <w:numPr>
          <w:ilvl w:val="0"/>
          <w:numId w:val="2"/>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Functional knowledge and experience (Ba</w:t>
      </w:r>
      <w:r w:rsidR="00F352BF" w:rsidRPr="002221D2">
        <w:rPr>
          <w:rFonts w:ascii="Arial" w:hAnsi="Arial" w:cs="Arial"/>
          <w:i/>
          <w:color w:val="00B0F0"/>
          <w:sz w:val="19"/>
          <w:szCs w:val="19"/>
        </w:rPr>
        <w:t>n</w:t>
      </w:r>
      <w:r w:rsidRPr="002221D2">
        <w:rPr>
          <w:rFonts w:ascii="Arial" w:hAnsi="Arial" w:cs="Arial"/>
          <w:i/>
          <w:color w:val="00B0F0"/>
          <w:sz w:val="19"/>
          <w:szCs w:val="19"/>
        </w:rPr>
        <w:t xml:space="preserve">king, CRM, </w:t>
      </w:r>
      <w:r w:rsidR="00233145" w:rsidRPr="002221D2">
        <w:rPr>
          <w:rFonts w:ascii="Arial" w:hAnsi="Arial" w:cs="Arial"/>
          <w:i/>
          <w:color w:val="00B0F0"/>
          <w:sz w:val="19"/>
          <w:szCs w:val="19"/>
        </w:rPr>
        <w:t>Host-Host</w:t>
      </w:r>
      <w:r w:rsidR="009A2A14" w:rsidRPr="002221D2">
        <w:rPr>
          <w:rFonts w:ascii="Arial" w:hAnsi="Arial" w:cs="Arial"/>
          <w:i/>
          <w:color w:val="00B0F0"/>
          <w:sz w:val="19"/>
          <w:szCs w:val="19"/>
        </w:rPr>
        <w:t xml:space="preserve"> </w:t>
      </w:r>
      <w:r w:rsidRPr="002221D2">
        <w:rPr>
          <w:rFonts w:ascii="Arial" w:hAnsi="Arial" w:cs="Arial"/>
          <w:i/>
          <w:color w:val="00B0F0"/>
          <w:sz w:val="19"/>
          <w:szCs w:val="19"/>
        </w:rPr>
        <w:t>processing</w:t>
      </w:r>
      <w:r w:rsidR="00233145" w:rsidRPr="002221D2">
        <w:rPr>
          <w:rFonts w:ascii="Arial" w:hAnsi="Arial" w:cs="Arial"/>
          <w:i/>
          <w:color w:val="00B0F0"/>
          <w:sz w:val="19"/>
          <w:szCs w:val="19"/>
        </w:rPr>
        <w:t>, C-TAP protocol for POS systems</w:t>
      </w:r>
      <w:r w:rsidRPr="002221D2">
        <w:rPr>
          <w:rFonts w:ascii="Arial" w:hAnsi="Arial" w:cs="Arial"/>
          <w:i/>
          <w:color w:val="00B0F0"/>
          <w:sz w:val="19"/>
          <w:szCs w:val="19"/>
        </w:rPr>
        <w:t>)</w:t>
      </w:r>
    </w:p>
    <w:p w:rsidR="001159BE" w:rsidRPr="002221D2" w:rsidRDefault="00CF3725" w:rsidP="00CF3725">
      <w:pPr>
        <w:pStyle w:val="NormalWeb"/>
        <w:numPr>
          <w:ilvl w:val="0"/>
          <w:numId w:val="2"/>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T</w:t>
      </w:r>
      <w:r w:rsidR="00F304D4" w:rsidRPr="002221D2">
        <w:rPr>
          <w:rFonts w:ascii="Arial" w:hAnsi="Arial" w:cs="Arial"/>
          <w:i/>
          <w:color w:val="00B0F0"/>
          <w:sz w:val="19"/>
          <w:szCs w:val="19"/>
        </w:rPr>
        <w:t>esting</w:t>
      </w:r>
      <w:r w:rsidRPr="002221D2">
        <w:rPr>
          <w:rFonts w:ascii="Arial" w:hAnsi="Arial" w:cs="Arial"/>
          <w:i/>
          <w:color w:val="00B0F0"/>
          <w:sz w:val="19"/>
          <w:szCs w:val="19"/>
        </w:rPr>
        <w:t xml:space="preserve"> Tools: QC, QTP (UFT), JIRA, </w:t>
      </w:r>
      <w:proofErr w:type="spellStart"/>
      <w:r w:rsidRPr="002221D2">
        <w:rPr>
          <w:rFonts w:ascii="Arial" w:hAnsi="Arial" w:cs="Arial"/>
          <w:i/>
          <w:color w:val="00B0F0"/>
          <w:sz w:val="19"/>
          <w:szCs w:val="19"/>
        </w:rPr>
        <w:t>Spiratest</w:t>
      </w:r>
      <w:proofErr w:type="spellEnd"/>
      <w:r w:rsidRPr="002221D2">
        <w:rPr>
          <w:rFonts w:ascii="Arial" w:hAnsi="Arial" w:cs="Arial"/>
          <w:i/>
          <w:color w:val="00B0F0"/>
          <w:sz w:val="19"/>
          <w:szCs w:val="19"/>
        </w:rPr>
        <w:t>, Confluence, Toad, VSS, SVN, Jenkins</w:t>
      </w:r>
    </w:p>
    <w:p w:rsidR="003C7F16" w:rsidRPr="002221D2" w:rsidRDefault="003C7F16" w:rsidP="003C7F16">
      <w:pPr>
        <w:pStyle w:val="NormalWeb"/>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Soft skills:</w:t>
      </w:r>
    </w:p>
    <w:p w:rsidR="003C7F16" w:rsidRPr="002221D2" w:rsidRDefault="00F304D4" w:rsidP="003C7F16">
      <w:pPr>
        <w:pStyle w:val="NormalWeb"/>
        <w:numPr>
          <w:ilvl w:val="0"/>
          <w:numId w:val="3"/>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Verbal </w:t>
      </w:r>
      <w:r w:rsidR="003C7F16" w:rsidRPr="002221D2">
        <w:rPr>
          <w:rFonts w:ascii="Arial" w:hAnsi="Arial" w:cs="Arial"/>
          <w:i/>
          <w:color w:val="00B0F0"/>
          <w:sz w:val="19"/>
          <w:szCs w:val="19"/>
        </w:rPr>
        <w:t>Communication skills</w:t>
      </w:r>
    </w:p>
    <w:p w:rsidR="00F304D4" w:rsidRPr="002221D2" w:rsidRDefault="00F304D4" w:rsidP="003C7F16">
      <w:pPr>
        <w:pStyle w:val="NormalWeb"/>
        <w:numPr>
          <w:ilvl w:val="0"/>
          <w:numId w:val="3"/>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Written communication skills</w:t>
      </w:r>
    </w:p>
    <w:p w:rsidR="00F304D4" w:rsidRPr="002221D2" w:rsidRDefault="00F304D4" w:rsidP="003C7F16">
      <w:pPr>
        <w:pStyle w:val="NormalWeb"/>
        <w:numPr>
          <w:ilvl w:val="0"/>
          <w:numId w:val="3"/>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Team player</w:t>
      </w:r>
    </w:p>
    <w:p w:rsidR="00CF3725" w:rsidRPr="002221D2" w:rsidRDefault="00F304D4" w:rsidP="003C7F16">
      <w:pPr>
        <w:pStyle w:val="NormalWeb"/>
        <w:numPr>
          <w:ilvl w:val="0"/>
          <w:numId w:val="3"/>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Smart  working</w:t>
      </w:r>
    </w:p>
    <w:p w:rsidR="00275FA8" w:rsidRPr="002221D2" w:rsidRDefault="00CF3725" w:rsidP="003C7F16">
      <w:pPr>
        <w:pStyle w:val="NormalWeb"/>
        <w:numPr>
          <w:ilvl w:val="0"/>
          <w:numId w:val="3"/>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 xml:space="preserve">Quick learner </w:t>
      </w:r>
      <w:r w:rsidR="00F304D4" w:rsidRPr="002221D2">
        <w:rPr>
          <w:rFonts w:ascii="Arial" w:hAnsi="Arial" w:cs="Arial"/>
          <w:i/>
          <w:color w:val="00B0F0"/>
          <w:sz w:val="19"/>
          <w:szCs w:val="19"/>
        </w:rPr>
        <w:t xml:space="preserve"> </w:t>
      </w:r>
    </w:p>
    <w:p w:rsidR="00F304D4" w:rsidRPr="002221D2" w:rsidRDefault="0034262C" w:rsidP="003C7F16">
      <w:pPr>
        <w:pStyle w:val="NormalWeb"/>
        <w:numPr>
          <w:ilvl w:val="0"/>
          <w:numId w:val="3"/>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R</w:t>
      </w:r>
      <w:r w:rsidR="00F304D4" w:rsidRPr="002221D2">
        <w:rPr>
          <w:rFonts w:ascii="Arial" w:hAnsi="Arial" w:cs="Arial"/>
          <w:i/>
          <w:color w:val="00B0F0"/>
          <w:sz w:val="19"/>
          <w:szCs w:val="19"/>
        </w:rPr>
        <w:t>esult</w:t>
      </w:r>
      <w:r w:rsidR="00275FA8" w:rsidRPr="002221D2">
        <w:rPr>
          <w:rFonts w:ascii="Arial" w:hAnsi="Arial" w:cs="Arial"/>
          <w:i/>
          <w:color w:val="00B0F0"/>
          <w:sz w:val="19"/>
          <w:szCs w:val="19"/>
        </w:rPr>
        <w:t xml:space="preserve"> </w:t>
      </w:r>
      <w:r w:rsidR="00F304D4" w:rsidRPr="002221D2">
        <w:rPr>
          <w:rFonts w:ascii="Arial" w:hAnsi="Arial" w:cs="Arial"/>
          <w:i/>
          <w:color w:val="00B0F0"/>
          <w:sz w:val="19"/>
          <w:szCs w:val="19"/>
        </w:rPr>
        <w:t>oriented</w:t>
      </w:r>
    </w:p>
    <w:p w:rsidR="00F304D4" w:rsidRPr="002221D2" w:rsidRDefault="00CF3725" w:rsidP="003C7F16">
      <w:pPr>
        <w:pStyle w:val="NormalWeb"/>
        <w:numPr>
          <w:ilvl w:val="0"/>
          <w:numId w:val="3"/>
        </w:numPr>
        <w:shd w:val="clear" w:color="auto" w:fill="FFFFFF"/>
        <w:spacing w:before="0" w:beforeAutospacing="0" w:after="0" w:afterAutospacing="0"/>
        <w:rPr>
          <w:rFonts w:ascii="Arial" w:hAnsi="Arial" w:cs="Arial"/>
          <w:i/>
          <w:color w:val="00B0F0"/>
          <w:sz w:val="19"/>
          <w:szCs w:val="19"/>
        </w:rPr>
      </w:pPr>
      <w:r w:rsidRPr="002221D2">
        <w:rPr>
          <w:rFonts w:ascii="Arial" w:hAnsi="Arial" w:cs="Arial"/>
          <w:i/>
          <w:color w:val="00B0F0"/>
          <w:sz w:val="19"/>
          <w:szCs w:val="19"/>
        </w:rPr>
        <w:t>Adaptable</w:t>
      </w:r>
    </w:p>
    <w:p w:rsidR="003C7F16" w:rsidRPr="002221D2" w:rsidRDefault="003C7F16" w:rsidP="00CF3725">
      <w:pPr>
        <w:pStyle w:val="NormalWeb"/>
        <w:shd w:val="clear" w:color="auto" w:fill="FFFFFF"/>
        <w:spacing w:before="0" w:beforeAutospacing="0" w:after="0" w:afterAutospacing="0"/>
        <w:ind w:left="720"/>
        <w:rPr>
          <w:rFonts w:ascii="Arial" w:hAnsi="Arial" w:cs="Arial"/>
          <w:i/>
          <w:color w:val="000000"/>
          <w:sz w:val="19"/>
          <w:szCs w:val="19"/>
        </w:rPr>
      </w:pPr>
    </w:p>
    <w:p w:rsidR="008B02A3" w:rsidRDefault="008B02A3" w:rsidP="008B02A3">
      <w:pPr>
        <w:pStyle w:val="NormalWeb"/>
        <w:shd w:val="clear" w:color="auto" w:fill="FFFFFF"/>
        <w:spacing w:before="0" w:beforeAutospacing="0" w:after="0" w:afterAutospacing="0"/>
        <w:rPr>
          <w:rFonts w:ascii="Arial" w:hAnsi="Arial" w:cs="Arial"/>
          <w:color w:val="000000"/>
          <w:sz w:val="19"/>
          <w:szCs w:val="19"/>
        </w:rPr>
      </w:pPr>
      <w:proofErr w:type="gramStart"/>
      <w:r>
        <w:rPr>
          <w:rFonts w:ascii="Arial" w:hAnsi="Arial" w:cs="Arial"/>
          <w:color w:val="000000"/>
          <w:sz w:val="19"/>
          <w:szCs w:val="19"/>
        </w:rPr>
        <w:t>Testing case.</w:t>
      </w:r>
      <w:proofErr w:type="gramEnd"/>
    </w:p>
    <w:p w:rsidR="008B02A3"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We love to challenge our candidates, so we kindly ask that you complete the bellow assignment as part of your application for the QA Engineer position. The completed assignment is due by {4 day assignment}.</w:t>
      </w:r>
    </w:p>
    <w:p w:rsidR="008B02A3"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 xml:space="preserve">#0 </w:t>
      </w:r>
      <w:proofErr w:type="gramStart"/>
      <w:r>
        <w:rPr>
          <w:rFonts w:ascii="Arial" w:hAnsi="Arial" w:cs="Arial"/>
          <w:color w:val="000000"/>
          <w:sz w:val="19"/>
          <w:szCs w:val="19"/>
        </w:rPr>
        <w:t>Please</w:t>
      </w:r>
      <w:proofErr w:type="gramEnd"/>
      <w:r>
        <w:rPr>
          <w:rFonts w:ascii="Arial" w:hAnsi="Arial" w:cs="Arial"/>
          <w:color w:val="000000"/>
          <w:sz w:val="19"/>
          <w:szCs w:val="19"/>
        </w:rPr>
        <w:t xml:space="preserve"> access the following sample a</w:t>
      </w:r>
      <w:r w:rsidR="00706208">
        <w:rPr>
          <w:rFonts w:ascii="Arial" w:hAnsi="Arial" w:cs="Arial"/>
          <w:color w:val="000000"/>
          <w:sz w:val="19"/>
          <w:szCs w:val="19"/>
        </w:rPr>
        <w:t>p</w:t>
      </w:r>
      <w:r>
        <w:rPr>
          <w:rFonts w:ascii="Arial" w:hAnsi="Arial" w:cs="Arial"/>
          <w:color w:val="000000"/>
          <w:sz w:val="19"/>
          <w:szCs w:val="19"/>
        </w:rPr>
        <w:t>plication - http://computer-database.herokuapp.com/computers</w:t>
      </w:r>
    </w:p>
    <w:p w:rsidR="008B02A3"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#1 Create a series of</w:t>
      </w:r>
      <w:r>
        <w:rPr>
          <w:rFonts w:ascii="Arial" w:hAnsi="Arial" w:cs="Arial"/>
          <w:color w:val="000000"/>
          <w:sz w:val="19"/>
          <w:szCs w:val="19"/>
        </w:rPr>
        <w:t> </w:t>
      </w:r>
      <w:r>
        <w:rPr>
          <w:rFonts w:ascii="Arial" w:hAnsi="Arial" w:cs="Arial"/>
          <w:color w:val="000000"/>
          <w:sz w:val="19"/>
          <w:szCs w:val="19"/>
        </w:rPr>
        <w:t> </w:t>
      </w:r>
      <w:r>
        <w:rPr>
          <w:rFonts w:ascii="Arial" w:hAnsi="Arial" w:cs="Arial"/>
          <w:color w:val="000000"/>
          <w:sz w:val="19"/>
          <w:szCs w:val="19"/>
        </w:rPr>
        <w:t>manual test cases that cover the CRUD operation plus the edge cases. Make sure you give detailed instructions for each test case (pre conditions, steps, expected results). You can use any format you want.</w:t>
      </w:r>
    </w:p>
    <w:p w:rsidR="008B02A3"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t>#2 Write scripts that would automate the manual test cases that you see fit to be included in a regression test set. You can use any scripting language and tools you want.</w:t>
      </w:r>
    </w:p>
    <w:p w:rsidR="0034262C" w:rsidRPr="0034262C" w:rsidRDefault="0034262C" w:rsidP="008B02A3">
      <w:pPr>
        <w:pStyle w:val="NormalWeb"/>
        <w:shd w:val="clear" w:color="auto" w:fill="FFFFFF"/>
        <w:spacing w:before="0" w:beforeAutospacing="0" w:after="0" w:afterAutospacing="0"/>
        <w:rPr>
          <w:rFonts w:ascii="Arial" w:hAnsi="Arial" w:cs="Arial"/>
          <w:i/>
          <w:color w:val="000000"/>
          <w:sz w:val="19"/>
          <w:szCs w:val="19"/>
          <w:u w:val="single"/>
        </w:rPr>
      </w:pPr>
      <w:r w:rsidRPr="0034262C">
        <w:rPr>
          <w:rFonts w:ascii="Arial" w:hAnsi="Arial" w:cs="Arial"/>
          <w:i/>
          <w:color w:val="000000"/>
          <w:sz w:val="19"/>
          <w:szCs w:val="19"/>
          <w:u w:val="single"/>
        </w:rPr>
        <w:t>Response</w:t>
      </w:r>
      <w:r>
        <w:rPr>
          <w:rFonts w:ascii="Arial" w:hAnsi="Arial" w:cs="Arial"/>
          <w:i/>
          <w:color w:val="000000"/>
          <w:sz w:val="19"/>
          <w:szCs w:val="19"/>
          <w:u w:val="single"/>
        </w:rPr>
        <w:t>:</w:t>
      </w:r>
    </w:p>
    <w:p w:rsidR="001F4536" w:rsidRPr="002221D2" w:rsidRDefault="00DB62E5" w:rsidP="008B02A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The application has following four functionalities:</w:t>
      </w:r>
    </w:p>
    <w:p w:rsidR="00DB62E5" w:rsidRPr="002221D2" w:rsidRDefault="00DB62E5" w:rsidP="00DB62E5">
      <w:pPr>
        <w:pStyle w:val="NormalWeb"/>
        <w:numPr>
          <w:ilvl w:val="0"/>
          <w:numId w:val="4"/>
        </w:numPr>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Add a new record</w:t>
      </w:r>
    </w:p>
    <w:p w:rsidR="00DB62E5" w:rsidRPr="002221D2" w:rsidRDefault="00DB62E5" w:rsidP="00DB62E5">
      <w:pPr>
        <w:pStyle w:val="NormalWeb"/>
        <w:numPr>
          <w:ilvl w:val="0"/>
          <w:numId w:val="4"/>
        </w:numPr>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 xml:space="preserve">Filter </w:t>
      </w:r>
      <w:r w:rsidR="000F419F" w:rsidRPr="002221D2">
        <w:rPr>
          <w:rFonts w:ascii="Arial" w:hAnsi="Arial" w:cs="Arial"/>
          <w:color w:val="00B0F0"/>
          <w:sz w:val="19"/>
          <w:szCs w:val="19"/>
        </w:rPr>
        <w:t xml:space="preserve">records </w:t>
      </w:r>
      <w:r w:rsidRPr="002221D2">
        <w:rPr>
          <w:rFonts w:ascii="Arial" w:hAnsi="Arial" w:cs="Arial"/>
          <w:color w:val="00B0F0"/>
          <w:sz w:val="19"/>
          <w:szCs w:val="19"/>
        </w:rPr>
        <w:t>according to search criteria</w:t>
      </w:r>
    </w:p>
    <w:p w:rsidR="00DB62E5" w:rsidRPr="002221D2" w:rsidRDefault="00DB62E5" w:rsidP="00DB62E5">
      <w:pPr>
        <w:pStyle w:val="NormalWeb"/>
        <w:numPr>
          <w:ilvl w:val="0"/>
          <w:numId w:val="4"/>
        </w:numPr>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Edit a record</w:t>
      </w:r>
    </w:p>
    <w:p w:rsidR="00DB62E5" w:rsidRPr="002221D2" w:rsidRDefault="00DB62E5" w:rsidP="00DB62E5">
      <w:pPr>
        <w:pStyle w:val="NormalWeb"/>
        <w:numPr>
          <w:ilvl w:val="0"/>
          <w:numId w:val="4"/>
        </w:numPr>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Delete a record</w:t>
      </w:r>
    </w:p>
    <w:p w:rsidR="000A3DD7" w:rsidRPr="002221D2" w:rsidRDefault="000F419F"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For functional t</w:t>
      </w:r>
      <w:r w:rsidR="000A3DD7" w:rsidRPr="002221D2">
        <w:rPr>
          <w:rFonts w:ascii="Arial" w:hAnsi="Arial" w:cs="Arial"/>
          <w:color w:val="00B0F0"/>
          <w:sz w:val="19"/>
          <w:szCs w:val="19"/>
        </w:rPr>
        <w:t>esting only</w:t>
      </w:r>
      <w:r w:rsidRPr="002221D2">
        <w:rPr>
          <w:rFonts w:ascii="Arial" w:hAnsi="Arial" w:cs="Arial"/>
          <w:color w:val="00B0F0"/>
          <w:sz w:val="19"/>
          <w:szCs w:val="19"/>
        </w:rPr>
        <w:t>,</w:t>
      </w:r>
      <w:r w:rsidR="000A3DD7" w:rsidRPr="002221D2">
        <w:rPr>
          <w:rFonts w:ascii="Arial" w:hAnsi="Arial" w:cs="Arial"/>
          <w:color w:val="00B0F0"/>
          <w:sz w:val="19"/>
          <w:szCs w:val="19"/>
        </w:rPr>
        <w:t xml:space="preserve"> the estimations would be as follows</w:t>
      </w:r>
    </w:p>
    <w:p w:rsidR="00904C63" w:rsidRPr="002221D2" w:rsidRDefault="00904C63"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Detailed Test Design – 8h</w:t>
      </w:r>
    </w:p>
    <w:p w:rsidR="00904C63" w:rsidRPr="002221D2" w:rsidRDefault="00904C63"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Test Scripts Implementation</w:t>
      </w:r>
      <w:r w:rsidR="000A3DD7" w:rsidRPr="002221D2">
        <w:rPr>
          <w:rFonts w:ascii="Arial" w:hAnsi="Arial" w:cs="Arial"/>
          <w:color w:val="00B0F0"/>
          <w:sz w:val="19"/>
          <w:szCs w:val="19"/>
        </w:rPr>
        <w:t xml:space="preserve"> </w:t>
      </w:r>
      <w:r w:rsidRPr="002221D2">
        <w:rPr>
          <w:rFonts w:ascii="Arial" w:hAnsi="Arial" w:cs="Arial"/>
          <w:color w:val="00B0F0"/>
          <w:sz w:val="19"/>
          <w:szCs w:val="19"/>
        </w:rPr>
        <w:t>- 12h</w:t>
      </w:r>
    </w:p>
    <w:p w:rsidR="00904C63" w:rsidRPr="002221D2" w:rsidRDefault="000A3DD7"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Testing – 8h (including downtime)</w:t>
      </w:r>
    </w:p>
    <w:p w:rsidR="000A3DD7" w:rsidRPr="002221D2" w:rsidRDefault="000F419F"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If</w:t>
      </w:r>
      <w:r w:rsidR="000A3DD7" w:rsidRPr="002221D2">
        <w:rPr>
          <w:rFonts w:ascii="Arial" w:hAnsi="Arial" w:cs="Arial"/>
          <w:color w:val="00B0F0"/>
          <w:sz w:val="19"/>
          <w:szCs w:val="19"/>
        </w:rPr>
        <w:t xml:space="preserve"> </w:t>
      </w:r>
      <w:r w:rsidRPr="002221D2">
        <w:rPr>
          <w:rFonts w:ascii="Arial" w:hAnsi="Arial" w:cs="Arial"/>
          <w:color w:val="00B0F0"/>
          <w:sz w:val="19"/>
          <w:szCs w:val="19"/>
        </w:rPr>
        <w:t>s</w:t>
      </w:r>
      <w:r w:rsidR="000A3DD7" w:rsidRPr="002221D2">
        <w:rPr>
          <w:rFonts w:ascii="Arial" w:hAnsi="Arial" w:cs="Arial"/>
          <w:color w:val="00B0F0"/>
          <w:sz w:val="19"/>
          <w:szCs w:val="19"/>
        </w:rPr>
        <w:t xml:space="preserve">ecurity testing and profile based testing </w:t>
      </w:r>
      <w:r w:rsidRPr="002221D2">
        <w:rPr>
          <w:rFonts w:ascii="Arial" w:hAnsi="Arial" w:cs="Arial"/>
          <w:color w:val="00B0F0"/>
          <w:sz w:val="19"/>
          <w:szCs w:val="19"/>
        </w:rPr>
        <w:t xml:space="preserve">are also required </w:t>
      </w:r>
      <w:r w:rsidR="000A3DD7" w:rsidRPr="002221D2">
        <w:rPr>
          <w:rFonts w:ascii="Arial" w:hAnsi="Arial" w:cs="Arial"/>
          <w:color w:val="00B0F0"/>
          <w:sz w:val="19"/>
          <w:szCs w:val="19"/>
        </w:rPr>
        <w:t xml:space="preserve">then additional </w:t>
      </w:r>
      <w:r w:rsidRPr="002221D2">
        <w:rPr>
          <w:rFonts w:ascii="Arial" w:hAnsi="Arial" w:cs="Arial"/>
          <w:color w:val="00B0F0"/>
          <w:sz w:val="19"/>
          <w:szCs w:val="19"/>
        </w:rPr>
        <w:t>effort</w:t>
      </w:r>
      <w:r w:rsidR="000A3DD7" w:rsidRPr="002221D2">
        <w:rPr>
          <w:rFonts w:ascii="Arial" w:hAnsi="Arial" w:cs="Arial"/>
          <w:color w:val="00B0F0"/>
          <w:sz w:val="19"/>
          <w:szCs w:val="19"/>
        </w:rPr>
        <w:t xml:space="preserve"> would be required.</w:t>
      </w:r>
    </w:p>
    <w:p w:rsidR="000A3DD7" w:rsidRPr="002221D2" w:rsidRDefault="000A3DD7" w:rsidP="00904C63">
      <w:pPr>
        <w:pStyle w:val="NormalWeb"/>
        <w:shd w:val="clear" w:color="auto" w:fill="FFFFFF"/>
        <w:spacing w:before="0" w:beforeAutospacing="0" w:after="0" w:afterAutospacing="0"/>
        <w:rPr>
          <w:rFonts w:ascii="Arial" w:hAnsi="Arial" w:cs="Arial"/>
          <w:color w:val="00B0F0"/>
          <w:sz w:val="19"/>
          <w:szCs w:val="19"/>
        </w:rPr>
      </w:pPr>
    </w:p>
    <w:p w:rsidR="00E6072C" w:rsidRPr="002221D2" w:rsidRDefault="00E6072C"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The test case design, test data and remarks or assumptions can be found in the attached excel.</w:t>
      </w:r>
    </w:p>
    <w:p w:rsidR="00D35958" w:rsidRPr="002221D2" w:rsidRDefault="0034262C"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 xml:space="preserve">The current application has quite a few </w:t>
      </w:r>
      <w:r w:rsidR="0056733E" w:rsidRPr="002221D2">
        <w:rPr>
          <w:rFonts w:ascii="Arial" w:hAnsi="Arial" w:cs="Arial"/>
          <w:color w:val="00B0F0"/>
          <w:sz w:val="19"/>
          <w:szCs w:val="19"/>
        </w:rPr>
        <w:t>which</w:t>
      </w:r>
      <w:r w:rsidRPr="002221D2">
        <w:rPr>
          <w:rFonts w:ascii="Arial" w:hAnsi="Arial" w:cs="Arial"/>
          <w:color w:val="00B0F0"/>
          <w:sz w:val="19"/>
          <w:szCs w:val="19"/>
        </w:rPr>
        <w:t xml:space="preserve"> are identified in the Assumptions/Remarks tab</w:t>
      </w:r>
      <w:r w:rsidR="00E6072C" w:rsidRPr="002221D2">
        <w:rPr>
          <w:rFonts w:ascii="Arial" w:hAnsi="Arial" w:cs="Arial"/>
          <w:color w:val="00B0F0"/>
          <w:sz w:val="19"/>
          <w:szCs w:val="19"/>
        </w:rPr>
        <w:t>.</w:t>
      </w:r>
    </w:p>
    <w:p w:rsidR="00D35958" w:rsidRPr="002221D2" w:rsidRDefault="00D35958" w:rsidP="00904C63">
      <w:pPr>
        <w:pStyle w:val="NormalWeb"/>
        <w:shd w:val="clear" w:color="auto" w:fill="FFFFFF"/>
        <w:spacing w:before="0" w:beforeAutospacing="0" w:after="0" w:afterAutospacing="0"/>
        <w:rPr>
          <w:rFonts w:ascii="Arial" w:hAnsi="Arial" w:cs="Arial"/>
          <w:color w:val="00B0F0"/>
          <w:sz w:val="19"/>
          <w:szCs w:val="19"/>
        </w:rPr>
      </w:pPr>
    </w:p>
    <w:p w:rsidR="00045ECB" w:rsidRPr="002221D2" w:rsidRDefault="00045ECB"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 xml:space="preserve">The test scripts for the test cases which need to be implemented as a part of regression test suite can be found </w:t>
      </w:r>
      <w:r w:rsidR="00171969" w:rsidRPr="002221D2">
        <w:rPr>
          <w:rFonts w:ascii="Arial" w:hAnsi="Arial" w:cs="Arial"/>
          <w:color w:val="00B0F0"/>
          <w:sz w:val="19"/>
          <w:szCs w:val="19"/>
        </w:rPr>
        <w:t>in the notepad attached</w:t>
      </w:r>
      <w:r w:rsidRPr="002221D2">
        <w:rPr>
          <w:rFonts w:ascii="Arial" w:hAnsi="Arial" w:cs="Arial"/>
          <w:color w:val="00B0F0"/>
          <w:sz w:val="19"/>
          <w:szCs w:val="19"/>
        </w:rPr>
        <w:t xml:space="preserve">. </w:t>
      </w:r>
    </w:p>
    <w:p w:rsidR="00D35958" w:rsidRPr="002221D2" w:rsidRDefault="00045ECB" w:rsidP="00904C63">
      <w:pPr>
        <w:pStyle w:val="NormalWeb"/>
        <w:shd w:val="clear" w:color="auto" w:fill="FFFFFF"/>
        <w:spacing w:before="0" w:beforeAutospacing="0" w:after="0" w:afterAutospacing="0"/>
        <w:rPr>
          <w:rFonts w:ascii="Arial" w:hAnsi="Arial" w:cs="Arial"/>
          <w:color w:val="00B0F0"/>
          <w:sz w:val="19"/>
          <w:szCs w:val="19"/>
        </w:rPr>
      </w:pPr>
      <w:r w:rsidRPr="002221D2">
        <w:rPr>
          <w:rFonts w:ascii="Arial" w:hAnsi="Arial" w:cs="Arial"/>
          <w:color w:val="00B0F0"/>
          <w:sz w:val="19"/>
          <w:szCs w:val="19"/>
        </w:rPr>
        <w:t>These are scripted according to the function calls which would be made as in our in-house tool.</w:t>
      </w:r>
    </w:p>
    <w:p w:rsidR="0086585C" w:rsidRPr="002221D2" w:rsidRDefault="0086585C" w:rsidP="00904C63">
      <w:pPr>
        <w:pStyle w:val="NormalWeb"/>
        <w:shd w:val="clear" w:color="auto" w:fill="FFFFFF"/>
        <w:spacing w:before="0" w:beforeAutospacing="0" w:after="0" w:afterAutospacing="0"/>
        <w:rPr>
          <w:rFonts w:ascii="Arial" w:hAnsi="Arial" w:cs="Arial"/>
          <w:color w:val="00B0F0"/>
          <w:sz w:val="19"/>
          <w:szCs w:val="19"/>
        </w:rPr>
      </w:pPr>
    </w:p>
    <w:p w:rsidR="008B02A3" w:rsidRDefault="008B02A3" w:rsidP="008B02A3">
      <w:pPr>
        <w:pStyle w:val="NormalWeb"/>
        <w:shd w:val="clear" w:color="auto" w:fill="FFFFFF"/>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 xml:space="preserve">#3 </w:t>
      </w:r>
      <w:proofErr w:type="gramStart"/>
      <w:r>
        <w:rPr>
          <w:rFonts w:ascii="Arial" w:hAnsi="Arial" w:cs="Arial"/>
          <w:color w:val="000000"/>
          <w:sz w:val="19"/>
          <w:szCs w:val="19"/>
        </w:rPr>
        <w:t>When</w:t>
      </w:r>
      <w:proofErr w:type="gramEnd"/>
      <w:r>
        <w:rPr>
          <w:rFonts w:ascii="Arial" w:hAnsi="Arial" w:cs="Arial"/>
          <w:color w:val="000000"/>
          <w:sz w:val="19"/>
          <w:szCs w:val="19"/>
        </w:rPr>
        <w:t xml:space="preserve"> the assessment is completed, please push the file containing the manual test cases and the automation project to </w:t>
      </w:r>
      <w:proofErr w:type="spellStart"/>
      <w:r>
        <w:rPr>
          <w:rFonts w:ascii="Arial" w:hAnsi="Arial" w:cs="Arial"/>
          <w:color w:val="000000"/>
          <w:sz w:val="19"/>
          <w:szCs w:val="19"/>
        </w:rPr>
        <w:t>github</w:t>
      </w:r>
      <w:proofErr w:type="spellEnd"/>
      <w:r>
        <w:rPr>
          <w:rFonts w:ascii="Arial" w:hAnsi="Arial" w:cs="Arial"/>
          <w:color w:val="000000"/>
          <w:sz w:val="19"/>
          <w:szCs w:val="19"/>
        </w:rPr>
        <w:t xml:space="preserve"> and provide us a link to the repository.</w:t>
      </w:r>
    </w:p>
    <w:p w:rsidR="009C1235" w:rsidRPr="009C1235" w:rsidRDefault="002221D2" w:rsidP="009C1235">
      <w:pPr>
        <w:shd w:val="clear" w:color="auto" w:fill="FFFFFF"/>
        <w:rPr>
          <w:rFonts w:ascii="Arial" w:eastAsia="Times New Roman" w:hAnsi="Arial" w:cs="Arial"/>
          <w:color w:val="00B0F0"/>
          <w:sz w:val="19"/>
          <w:szCs w:val="19"/>
          <w:lang w:eastAsia="en-GB"/>
        </w:rPr>
      </w:pPr>
      <w:r w:rsidRPr="002221D2">
        <w:rPr>
          <w:rFonts w:ascii="Arial" w:eastAsia="Times New Roman" w:hAnsi="Arial" w:cs="Arial"/>
          <w:i/>
          <w:color w:val="000000"/>
          <w:sz w:val="19"/>
          <w:szCs w:val="19"/>
          <w:u w:val="single"/>
          <w:lang w:eastAsia="en-GB"/>
        </w:rPr>
        <w:t>Response</w:t>
      </w:r>
      <w:proofErr w:type="gramStart"/>
      <w:r w:rsidR="009C1235">
        <w:rPr>
          <w:rFonts w:ascii="Arial" w:eastAsia="Times New Roman" w:hAnsi="Arial" w:cs="Arial"/>
          <w:i/>
          <w:color w:val="000000"/>
          <w:sz w:val="19"/>
          <w:szCs w:val="19"/>
          <w:u w:val="single"/>
          <w:lang w:eastAsia="en-GB"/>
        </w:rPr>
        <w:t>:</w:t>
      </w:r>
      <w:proofErr w:type="gramEnd"/>
      <w:r>
        <w:rPr>
          <w:rFonts w:ascii="Arial" w:eastAsia="Times New Roman" w:hAnsi="Arial" w:cs="Arial"/>
          <w:color w:val="000000"/>
          <w:sz w:val="19"/>
          <w:szCs w:val="19"/>
          <w:lang w:eastAsia="en-GB"/>
        </w:rPr>
        <w:br/>
      </w:r>
      <w:r w:rsidR="009C1235" w:rsidRPr="009C1235">
        <w:rPr>
          <w:rFonts w:ascii="Arial" w:eastAsia="Times New Roman" w:hAnsi="Arial" w:cs="Arial"/>
          <w:color w:val="00B0F0"/>
          <w:sz w:val="19"/>
          <w:szCs w:val="19"/>
          <w:lang w:eastAsia="en-GB"/>
        </w:rPr>
        <w:t>The test cases and test scripts are attached in this document.</w:t>
      </w:r>
    </w:p>
    <w:p w:rsidR="009C1235" w:rsidRPr="009C1235" w:rsidRDefault="009C1235" w:rsidP="009C1235">
      <w:pPr>
        <w:shd w:val="clear" w:color="auto" w:fill="FFFFFF"/>
        <w:spacing w:after="0" w:line="240" w:lineRule="auto"/>
        <w:rPr>
          <w:rFonts w:ascii="Arial" w:eastAsia="Times New Roman" w:hAnsi="Arial" w:cs="Arial"/>
          <w:color w:val="00B0F0"/>
          <w:sz w:val="19"/>
          <w:szCs w:val="19"/>
          <w:lang w:eastAsia="en-GB"/>
        </w:rPr>
      </w:pPr>
      <w:r w:rsidRPr="009C1235">
        <w:rPr>
          <w:rFonts w:ascii="Arial" w:eastAsia="Times New Roman" w:hAnsi="Arial" w:cs="Arial"/>
          <w:color w:val="00B0F0"/>
          <w:sz w:val="19"/>
          <w:szCs w:val="19"/>
          <w:lang w:eastAsia="en-GB"/>
        </w:rPr>
        <w:t>The tool that I work on in my current organisation is specifically designed to work for projects based on the in</w:t>
      </w:r>
      <w:r>
        <w:rPr>
          <w:rFonts w:ascii="Arial" w:eastAsia="Times New Roman" w:hAnsi="Arial" w:cs="Arial"/>
          <w:color w:val="00B0F0"/>
          <w:sz w:val="19"/>
          <w:szCs w:val="19"/>
          <w:lang w:eastAsia="en-GB"/>
        </w:rPr>
        <w:t>-</w:t>
      </w:r>
      <w:r w:rsidRPr="009C1235">
        <w:rPr>
          <w:rFonts w:ascii="Arial" w:eastAsia="Times New Roman" w:hAnsi="Arial" w:cs="Arial"/>
          <w:color w:val="00B0F0"/>
          <w:sz w:val="19"/>
          <w:szCs w:val="19"/>
          <w:lang w:eastAsia="en-GB"/>
        </w:rPr>
        <w:t>house platform. Testing a web application is not in its features.</w:t>
      </w:r>
    </w:p>
    <w:p w:rsidR="009C1235" w:rsidRPr="009C1235" w:rsidRDefault="009C1235" w:rsidP="009C1235">
      <w:pPr>
        <w:shd w:val="clear" w:color="auto" w:fill="FFFFFF"/>
        <w:spacing w:after="0" w:line="240" w:lineRule="auto"/>
        <w:rPr>
          <w:rFonts w:ascii="Arial" w:eastAsia="Times New Roman" w:hAnsi="Arial" w:cs="Arial"/>
          <w:color w:val="00B0F0"/>
          <w:sz w:val="19"/>
          <w:szCs w:val="19"/>
          <w:lang w:eastAsia="en-GB"/>
        </w:rPr>
      </w:pPr>
    </w:p>
    <w:p w:rsidR="009C1235" w:rsidRPr="009C1235" w:rsidRDefault="009C1235" w:rsidP="009C1235">
      <w:pPr>
        <w:shd w:val="clear" w:color="auto" w:fill="FFFFFF"/>
        <w:spacing w:after="0" w:line="240" w:lineRule="auto"/>
        <w:rPr>
          <w:rFonts w:ascii="Arial" w:eastAsia="Times New Roman" w:hAnsi="Arial" w:cs="Arial"/>
          <w:color w:val="00B0F0"/>
          <w:sz w:val="19"/>
          <w:szCs w:val="19"/>
          <w:lang w:eastAsia="en-GB"/>
        </w:rPr>
      </w:pPr>
      <w:r w:rsidRPr="009C1235">
        <w:rPr>
          <w:rFonts w:ascii="Arial" w:eastAsia="Times New Roman" w:hAnsi="Arial" w:cs="Arial"/>
          <w:color w:val="00B0F0"/>
          <w:sz w:val="19"/>
          <w:szCs w:val="19"/>
          <w:lang w:eastAsia="en-GB"/>
        </w:rPr>
        <w:t>Hence project creation was not possible, how</w:t>
      </w:r>
      <w:r>
        <w:rPr>
          <w:rFonts w:ascii="Arial" w:eastAsia="Times New Roman" w:hAnsi="Arial" w:cs="Arial"/>
          <w:color w:val="00B0F0"/>
          <w:sz w:val="19"/>
          <w:szCs w:val="19"/>
          <w:lang w:eastAsia="en-GB"/>
        </w:rPr>
        <w:t>ever test case can be found in</w:t>
      </w:r>
      <w:r w:rsidRPr="009C1235">
        <w:rPr>
          <w:rFonts w:ascii="Arial" w:eastAsia="Times New Roman" w:hAnsi="Arial" w:cs="Arial"/>
          <w:color w:val="00B0F0"/>
          <w:sz w:val="19"/>
          <w:szCs w:val="19"/>
          <w:lang w:eastAsia="en-GB"/>
        </w:rPr>
        <w:t xml:space="preserve"> excel and sample scripts written manually can be found in the notepad.</w:t>
      </w:r>
    </w:p>
    <w:p w:rsidR="00191154" w:rsidRDefault="00191154" w:rsidP="009C1235">
      <w:pPr>
        <w:rPr>
          <w:rFonts w:ascii="Arial" w:eastAsia="Times New Roman" w:hAnsi="Arial" w:cs="Arial"/>
          <w:color w:val="00B0F0"/>
          <w:sz w:val="19"/>
          <w:szCs w:val="19"/>
          <w:lang w:eastAsia="en-GB"/>
        </w:rPr>
      </w:pPr>
    </w:p>
    <w:p w:rsidR="00191154" w:rsidRDefault="00191154">
      <w:pPr>
        <w:rPr>
          <w:rFonts w:ascii="Arial" w:eastAsia="Times New Roman" w:hAnsi="Arial" w:cs="Arial"/>
          <w:color w:val="00B0F0"/>
          <w:sz w:val="19"/>
          <w:szCs w:val="19"/>
          <w:lang w:eastAsia="en-GB"/>
        </w:rPr>
      </w:pPr>
      <w:r w:rsidRPr="009024FF">
        <w:rPr>
          <w:rFonts w:ascii="Arial" w:eastAsia="Times New Roman" w:hAnsi="Arial" w:cs="Arial"/>
          <w:color w:val="00B0F0"/>
          <w:sz w:val="19"/>
          <w:szCs w:val="19"/>
          <w:lang w:eastAsia="en-GB"/>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60.3pt" o:ole="">
            <v:imagedata r:id="rId8" o:title=""/>
          </v:shape>
          <o:OLEObject Type="Embed" ProgID="Excel.Sheet.8" ShapeID="_x0000_i1025" DrawAspect="Icon" ObjectID="_1546196551" r:id="rId9"/>
        </w:object>
      </w:r>
    </w:p>
    <w:p w:rsidR="00191154" w:rsidRPr="002221D2" w:rsidRDefault="00191154">
      <w:pPr>
        <w:rPr>
          <w:rFonts w:ascii="Arial" w:eastAsia="Times New Roman" w:hAnsi="Arial" w:cs="Arial"/>
          <w:color w:val="00B0F0"/>
          <w:sz w:val="19"/>
          <w:szCs w:val="19"/>
          <w:lang w:eastAsia="en-GB"/>
        </w:rPr>
      </w:pPr>
      <w:r w:rsidRPr="009024FF">
        <w:rPr>
          <w:rFonts w:ascii="Arial" w:eastAsia="Times New Roman" w:hAnsi="Arial" w:cs="Arial"/>
          <w:color w:val="00B0F0"/>
          <w:sz w:val="19"/>
          <w:szCs w:val="19"/>
          <w:lang w:eastAsia="en-GB"/>
        </w:rPr>
        <w:object w:dxaOrig="1543" w:dyaOrig="995">
          <v:shape id="_x0000_i1026" type="#_x0000_t75" style="width:77pt;height:49.4pt" o:ole="">
            <v:imagedata r:id="rId10" o:title=""/>
          </v:shape>
          <o:OLEObject Type="Embed" ProgID="Package" ShapeID="_x0000_i1026" DrawAspect="Icon" ObjectID="_1546196552" r:id="rId11"/>
        </w:object>
      </w:r>
    </w:p>
    <w:sectPr w:rsidR="00191154" w:rsidRPr="002221D2" w:rsidSect="00D67277">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F8E" w:rsidRDefault="00966F8E" w:rsidP="0086585C">
      <w:pPr>
        <w:spacing w:after="0" w:line="240" w:lineRule="auto"/>
      </w:pPr>
      <w:r>
        <w:separator/>
      </w:r>
    </w:p>
  </w:endnote>
  <w:endnote w:type="continuationSeparator" w:id="0">
    <w:p w:rsidR="00966F8E" w:rsidRDefault="00966F8E" w:rsidP="0086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F8E" w:rsidRDefault="00966F8E" w:rsidP="0086585C">
      <w:pPr>
        <w:spacing w:after="0" w:line="240" w:lineRule="auto"/>
      </w:pPr>
      <w:r>
        <w:separator/>
      </w:r>
    </w:p>
  </w:footnote>
  <w:footnote w:type="continuationSeparator" w:id="0">
    <w:p w:rsidR="00966F8E" w:rsidRDefault="00966F8E" w:rsidP="0086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66" w:rsidRDefault="00082366" w:rsidP="00C31A08">
    <w:pPr>
      <w:pStyle w:val="Title"/>
    </w:pPr>
    <w:proofErr w:type="spellStart"/>
    <w:r>
      <w:t>BackBase</w:t>
    </w:r>
    <w:proofErr w:type="spellEnd"/>
    <w:r>
      <w:t xml:space="preserve"> Questionnaire</w:t>
    </w:r>
  </w:p>
  <w:p w:rsidR="00082366" w:rsidRPr="00C31A08" w:rsidRDefault="00082366" w:rsidP="00082366">
    <w:pPr>
      <w:pStyle w:val="Header"/>
      <w:numPr>
        <w:ilvl w:val="0"/>
        <w:numId w:val="5"/>
      </w:numPr>
      <w:rPr>
        <w:rStyle w:val="SubtleEmphasis"/>
      </w:rPr>
    </w:pPr>
    <w:r w:rsidRPr="00C31A08">
      <w:rPr>
        <w:rStyle w:val="SubtleEmphasis"/>
      </w:rPr>
      <w:t xml:space="preserve">Sonia </w:t>
    </w:r>
    <w:proofErr w:type="spellStart"/>
    <w:r w:rsidRPr="00C31A08">
      <w:rPr>
        <w:rStyle w:val="SubtleEmphasis"/>
      </w:rPr>
      <w:t>Deshpande</w:t>
    </w:r>
    <w:proofErr w:type="spellEnd"/>
  </w:p>
  <w:p w:rsidR="002E3765" w:rsidRPr="00C31A08" w:rsidRDefault="002E3765" w:rsidP="002E3765">
    <w:pPr>
      <w:pStyle w:val="Header"/>
      <w:numPr>
        <w:ilvl w:val="0"/>
        <w:numId w:val="5"/>
      </w:numPr>
      <w:rPr>
        <w:rStyle w:val="SubtleEmphasis"/>
      </w:rPr>
    </w:pPr>
    <w:r w:rsidRPr="00C31A08">
      <w:rPr>
        <w:rStyle w:val="SubtleEmphasis"/>
      </w:rPr>
      <w:t>17/01/2017</w:t>
    </w:r>
  </w:p>
  <w:p w:rsidR="00595A32" w:rsidRDefault="00595A32" w:rsidP="00595A32">
    <w:pPr>
      <w:pStyle w:val="Header"/>
      <w:ind w:left="48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90855"/>
    <w:multiLevelType w:val="hybridMultilevel"/>
    <w:tmpl w:val="1E82E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7838C3"/>
    <w:multiLevelType w:val="hybridMultilevel"/>
    <w:tmpl w:val="51CC68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50109F"/>
    <w:multiLevelType w:val="hybridMultilevel"/>
    <w:tmpl w:val="A27CFA58"/>
    <w:lvl w:ilvl="0" w:tplc="E54C2B5A">
      <w:start w:val="2"/>
      <w:numFmt w:val="bullet"/>
      <w:lvlText w:val="-"/>
      <w:lvlJc w:val="left"/>
      <w:pPr>
        <w:ind w:left="4860" w:hanging="360"/>
      </w:pPr>
      <w:rPr>
        <w:rFonts w:ascii="Calibri" w:eastAsiaTheme="minorHAnsi" w:hAnsi="Calibri" w:cs="Calibri" w:hint="default"/>
      </w:rPr>
    </w:lvl>
    <w:lvl w:ilvl="1" w:tplc="08090003" w:tentative="1">
      <w:start w:val="1"/>
      <w:numFmt w:val="bullet"/>
      <w:lvlText w:val="o"/>
      <w:lvlJc w:val="left"/>
      <w:pPr>
        <w:ind w:left="5580" w:hanging="360"/>
      </w:pPr>
      <w:rPr>
        <w:rFonts w:ascii="Courier New" w:hAnsi="Courier New" w:cs="Courier New" w:hint="default"/>
      </w:rPr>
    </w:lvl>
    <w:lvl w:ilvl="2" w:tplc="08090005" w:tentative="1">
      <w:start w:val="1"/>
      <w:numFmt w:val="bullet"/>
      <w:lvlText w:val=""/>
      <w:lvlJc w:val="left"/>
      <w:pPr>
        <w:ind w:left="6300" w:hanging="360"/>
      </w:pPr>
      <w:rPr>
        <w:rFonts w:ascii="Wingdings" w:hAnsi="Wingdings" w:hint="default"/>
      </w:rPr>
    </w:lvl>
    <w:lvl w:ilvl="3" w:tplc="08090001" w:tentative="1">
      <w:start w:val="1"/>
      <w:numFmt w:val="bullet"/>
      <w:lvlText w:val=""/>
      <w:lvlJc w:val="left"/>
      <w:pPr>
        <w:ind w:left="7020" w:hanging="360"/>
      </w:pPr>
      <w:rPr>
        <w:rFonts w:ascii="Symbol" w:hAnsi="Symbol" w:hint="default"/>
      </w:rPr>
    </w:lvl>
    <w:lvl w:ilvl="4" w:tplc="08090003" w:tentative="1">
      <w:start w:val="1"/>
      <w:numFmt w:val="bullet"/>
      <w:lvlText w:val="o"/>
      <w:lvlJc w:val="left"/>
      <w:pPr>
        <w:ind w:left="7740" w:hanging="360"/>
      </w:pPr>
      <w:rPr>
        <w:rFonts w:ascii="Courier New" w:hAnsi="Courier New" w:cs="Courier New" w:hint="default"/>
      </w:rPr>
    </w:lvl>
    <w:lvl w:ilvl="5" w:tplc="08090005" w:tentative="1">
      <w:start w:val="1"/>
      <w:numFmt w:val="bullet"/>
      <w:lvlText w:val=""/>
      <w:lvlJc w:val="left"/>
      <w:pPr>
        <w:ind w:left="8460" w:hanging="360"/>
      </w:pPr>
      <w:rPr>
        <w:rFonts w:ascii="Wingdings" w:hAnsi="Wingdings" w:hint="default"/>
      </w:rPr>
    </w:lvl>
    <w:lvl w:ilvl="6" w:tplc="08090001" w:tentative="1">
      <w:start w:val="1"/>
      <w:numFmt w:val="bullet"/>
      <w:lvlText w:val=""/>
      <w:lvlJc w:val="left"/>
      <w:pPr>
        <w:ind w:left="9180" w:hanging="360"/>
      </w:pPr>
      <w:rPr>
        <w:rFonts w:ascii="Symbol" w:hAnsi="Symbol" w:hint="default"/>
      </w:rPr>
    </w:lvl>
    <w:lvl w:ilvl="7" w:tplc="08090003" w:tentative="1">
      <w:start w:val="1"/>
      <w:numFmt w:val="bullet"/>
      <w:lvlText w:val="o"/>
      <w:lvlJc w:val="left"/>
      <w:pPr>
        <w:ind w:left="9900" w:hanging="360"/>
      </w:pPr>
      <w:rPr>
        <w:rFonts w:ascii="Courier New" w:hAnsi="Courier New" w:cs="Courier New" w:hint="default"/>
      </w:rPr>
    </w:lvl>
    <w:lvl w:ilvl="8" w:tplc="08090005" w:tentative="1">
      <w:start w:val="1"/>
      <w:numFmt w:val="bullet"/>
      <w:lvlText w:val=""/>
      <w:lvlJc w:val="left"/>
      <w:pPr>
        <w:ind w:left="10620" w:hanging="360"/>
      </w:pPr>
      <w:rPr>
        <w:rFonts w:ascii="Wingdings" w:hAnsi="Wingdings" w:hint="default"/>
      </w:rPr>
    </w:lvl>
  </w:abstractNum>
  <w:abstractNum w:abstractNumId="3">
    <w:nsid w:val="37A16915"/>
    <w:multiLevelType w:val="hybridMultilevel"/>
    <w:tmpl w:val="771E3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600953"/>
    <w:multiLevelType w:val="hybridMultilevel"/>
    <w:tmpl w:val="3A82F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8B02A3"/>
    <w:rsid w:val="00045ECB"/>
    <w:rsid w:val="00082366"/>
    <w:rsid w:val="000A3DD7"/>
    <w:rsid w:val="000B5719"/>
    <w:rsid w:val="000F419F"/>
    <w:rsid w:val="001159BE"/>
    <w:rsid w:val="00171969"/>
    <w:rsid w:val="00181456"/>
    <w:rsid w:val="00191154"/>
    <w:rsid w:val="00192955"/>
    <w:rsid w:val="001B3D1C"/>
    <w:rsid w:val="001C227F"/>
    <w:rsid w:val="001E2394"/>
    <w:rsid w:val="001E572E"/>
    <w:rsid w:val="001F4536"/>
    <w:rsid w:val="00201C2B"/>
    <w:rsid w:val="002207A6"/>
    <w:rsid w:val="002221D2"/>
    <w:rsid w:val="00233145"/>
    <w:rsid w:val="00254CDA"/>
    <w:rsid w:val="00275FA8"/>
    <w:rsid w:val="002B7744"/>
    <w:rsid w:val="002E3765"/>
    <w:rsid w:val="003030B5"/>
    <w:rsid w:val="00330F20"/>
    <w:rsid w:val="0034262C"/>
    <w:rsid w:val="003C7F16"/>
    <w:rsid w:val="004E7657"/>
    <w:rsid w:val="0056733E"/>
    <w:rsid w:val="00595A32"/>
    <w:rsid w:val="005C13AF"/>
    <w:rsid w:val="005D0DD7"/>
    <w:rsid w:val="00636012"/>
    <w:rsid w:val="00660DC3"/>
    <w:rsid w:val="006D229C"/>
    <w:rsid w:val="00701605"/>
    <w:rsid w:val="00706208"/>
    <w:rsid w:val="0075017E"/>
    <w:rsid w:val="00753A40"/>
    <w:rsid w:val="00756B92"/>
    <w:rsid w:val="007960A3"/>
    <w:rsid w:val="007E1844"/>
    <w:rsid w:val="007E6027"/>
    <w:rsid w:val="0086585C"/>
    <w:rsid w:val="008B02A3"/>
    <w:rsid w:val="009024FF"/>
    <w:rsid w:val="00904C63"/>
    <w:rsid w:val="0092582F"/>
    <w:rsid w:val="00966F8E"/>
    <w:rsid w:val="009A2A14"/>
    <w:rsid w:val="009C1235"/>
    <w:rsid w:val="009E5F35"/>
    <w:rsid w:val="00A25227"/>
    <w:rsid w:val="00A3689B"/>
    <w:rsid w:val="00A46B1D"/>
    <w:rsid w:val="00A77CBC"/>
    <w:rsid w:val="00C179BE"/>
    <w:rsid w:val="00C25A9D"/>
    <w:rsid w:val="00C31A08"/>
    <w:rsid w:val="00C63A80"/>
    <w:rsid w:val="00C91F82"/>
    <w:rsid w:val="00CF3725"/>
    <w:rsid w:val="00D32BA2"/>
    <w:rsid w:val="00D35958"/>
    <w:rsid w:val="00D67277"/>
    <w:rsid w:val="00D91C65"/>
    <w:rsid w:val="00DA13E8"/>
    <w:rsid w:val="00DB62E5"/>
    <w:rsid w:val="00DC2F66"/>
    <w:rsid w:val="00E17E17"/>
    <w:rsid w:val="00E6072C"/>
    <w:rsid w:val="00EC0F59"/>
    <w:rsid w:val="00ED4014"/>
    <w:rsid w:val="00EF0302"/>
    <w:rsid w:val="00F2067F"/>
    <w:rsid w:val="00F2351B"/>
    <w:rsid w:val="00F26899"/>
    <w:rsid w:val="00F304D4"/>
    <w:rsid w:val="00F320BD"/>
    <w:rsid w:val="00F352BF"/>
    <w:rsid w:val="00F73B3C"/>
    <w:rsid w:val="00FA72AF"/>
    <w:rsid w:val="00FF3E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F35"/>
  </w:style>
  <w:style w:type="paragraph" w:styleId="Heading1">
    <w:name w:val="heading 1"/>
    <w:basedOn w:val="Normal"/>
    <w:next w:val="Normal"/>
    <w:link w:val="Heading1Char"/>
    <w:uiPriority w:val="9"/>
    <w:qFormat/>
    <w:rsid w:val="00C31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2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30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4D4"/>
    <w:rPr>
      <w:rFonts w:ascii="Tahoma" w:hAnsi="Tahoma" w:cs="Tahoma"/>
      <w:sz w:val="16"/>
      <w:szCs w:val="16"/>
    </w:rPr>
  </w:style>
  <w:style w:type="character" w:styleId="Hyperlink">
    <w:name w:val="Hyperlink"/>
    <w:basedOn w:val="DefaultParagraphFont"/>
    <w:uiPriority w:val="99"/>
    <w:unhideWhenUsed/>
    <w:rsid w:val="00ED4014"/>
    <w:rPr>
      <w:color w:val="0000FF" w:themeColor="hyperlink"/>
      <w:u w:val="single"/>
    </w:rPr>
  </w:style>
  <w:style w:type="paragraph" w:styleId="Header">
    <w:name w:val="header"/>
    <w:basedOn w:val="Normal"/>
    <w:link w:val="HeaderChar"/>
    <w:uiPriority w:val="99"/>
    <w:semiHidden/>
    <w:unhideWhenUsed/>
    <w:rsid w:val="008658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585C"/>
  </w:style>
  <w:style w:type="paragraph" w:styleId="Footer">
    <w:name w:val="footer"/>
    <w:basedOn w:val="Normal"/>
    <w:link w:val="FooterChar"/>
    <w:uiPriority w:val="99"/>
    <w:semiHidden/>
    <w:unhideWhenUsed/>
    <w:rsid w:val="008658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585C"/>
  </w:style>
  <w:style w:type="table" w:styleId="TableGrid">
    <w:name w:val="Table Grid"/>
    <w:basedOn w:val="TableNormal"/>
    <w:uiPriority w:val="59"/>
    <w:rsid w:val="00082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31A08"/>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C31A08"/>
    <w:rPr>
      <w:i/>
      <w:iCs/>
      <w:color w:val="808080" w:themeColor="text1" w:themeTint="7F"/>
    </w:rPr>
  </w:style>
  <w:style w:type="paragraph" w:styleId="Title">
    <w:name w:val="Title"/>
    <w:basedOn w:val="Normal"/>
    <w:next w:val="Normal"/>
    <w:link w:val="TitleChar"/>
    <w:uiPriority w:val="10"/>
    <w:qFormat/>
    <w:rsid w:val="00C31A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A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5108155">
      <w:bodyDiv w:val="1"/>
      <w:marLeft w:val="0"/>
      <w:marRight w:val="0"/>
      <w:marTop w:val="0"/>
      <w:marBottom w:val="0"/>
      <w:divBdr>
        <w:top w:val="none" w:sz="0" w:space="0" w:color="auto"/>
        <w:left w:val="none" w:sz="0" w:space="0" w:color="auto"/>
        <w:bottom w:val="none" w:sz="0" w:space="0" w:color="auto"/>
        <w:right w:val="none" w:sz="0" w:space="0" w:color="auto"/>
      </w:divBdr>
      <w:divsChild>
        <w:div w:id="1199930393">
          <w:marLeft w:val="0"/>
          <w:marRight w:val="0"/>
          <w:marTop w:val="0"/>
          <w:marBottom w:val="0"/>
          <w:divBdr>
            <w:top w:val="none" w:sz="0" w:space="0" w:color="auto"/>
            <w:left w:val="none" w:sz="0" w:space="0" w:color="auto"/>
            <w:bottom w:val="none" w:sz="0" w:space="0" w:color="auto"/>
            <w:right w:val="none" w:sz="0" w:space="0" w:color="auto"/>
          </w:divBdr>
        </w:div>
        <w:div w:id="2031908949">
          <w:marLeft w:val="0"/>
          <w:marRight w:val="0"/>
          <w:marTop w:val="0"/>
          <w:marBottom w:val="0"/>
          <w:divBdr>
            <w:top w:val="none" w:sz="0" w:space="0" w:color="auto"/>
            <w:left w:val="none" w:sz="0" w:space="0" w:color="auto"/>
            <w:bottom w:val="none" w:sz="0" w:space="0" w:color="auto"/>
            <w:right w:val="none" w:sz="0" w:space="0" w:color="auto"/>
          </w:divBdr>
        </w:div>
        <w:div w:id="160391204">
          <w:marLeft w:val="0"/>
          <w:marRight w:val="0"/>
          <w:marTop w:val="0"/>
          <w:marBottom w:val="0"/>
          <w:divBdr>
            <w:top w:val="none" w:sz="0" w:space="0" w:color="auto"/>
            <w:left w:val="none" w:sz="0" w:space="0" w:color="auto"/>
            <w:bottom w:val="none" w:sz="0" w:space="0" w:color="auto"/>
            <w:right w:val="none" w:sz="0" w:space="0" w:color="auto"/>
          </w:divBdr>
        </w:div>
        <w:div w:id="1961303165">
          <w:marLeft w:val="0"/>
          <w:marRight w:val="0"/>
          <w:marTop w:val="0"/>
          <w:marBottom w:val="0"/>
          <w:divBdr>
            <w:top w:val="none" w:sz="0" w:space="0" w:color="auto"/>
            <w:left w:val="none" w:sz="0" w:space="0" w:color="auto"/>
            <w:bottom w:val="none" w:sz="0" w:space="0" w:color="auto"/>
            <w:right w:val="none" w:sz="0" w:space="0" w:color="auto"/>
          </w:divBdr>
        </w:div>
      </w:divsChild>
    </w:div>
    <w:div w:id="96732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Office_Excel_97-2003_Worksheet1.xls"/><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CA3E43-C36D-4CDD-A32C-3CFEA653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Deshpande</dc:creator>
  <cp:lastModifiedBy>Sonia Deshpande</cp:lastModifiedBy>
  <cp:revision>66</cp:revision>
  <dcterms:created xsi:type="dcterms:W3CDTF">2017-01-14T12:37:00Z</dcterms:created>
  <dcterms:modified xsi:type="dcterms:W3CDTF">2017-01-17T21:16:00Z</dcterms:modified>
</cp:coreProperties>
</file>